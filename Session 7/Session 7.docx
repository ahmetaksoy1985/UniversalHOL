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47A52" w14:textId="3555A439" w:rsidR="00497339" w:rsidRPr="000B14FE" w:rsidRDefault="000B14FE" w:rsidP="00EF556D">
      <w:pPr>
        <w:pStyle w:val="Title"/>
      </w:pPr>
      <w:r>
        <w:rPr>
          <w:rFonts w:hint="eastAsia"/>
        </w:rPr>
        <w:t>Windows Phone 8.1</w:t>
      </w:r>
      <w:r>
        <w:t xml:space="preserve"> App </w:t>
      </w:r>
      <w:r>
        <w:rPr>
          <w:rFonts w:hint="eastAsia"/>
        </w:rPr>
        <w:t>개발 실습(</w:t>
      </w:r>
      <w:r w:rsidR="00002ED1">
        <w:rPr>
          <w:rFonts w:hint="eastAsia"/>
        </w:rPr>
        <w:t>앱 라이프사이클</w:t>
      </w:r>
      <w:r>
        <w:t>)</w:t>
      </w:r>
    </w:p>
    <w:p w14:paraId="06EB0250" w14:textId="3EB21D6E" w:rsidR="00145613" w:rsidRPr="00145613" w:rsidRDefault="00D6270C" w:rsidP="00145613">
      <w:pPr>
        <w:pStyle w:val="Heading1"/>
      </w:pPr>
      <w:r>
        <w:rPr>
          <w:rFonts w:hint="eastAsia"/>
        </w:rPr>
        <w:t>S</w:t>
      </w:r>
      <w:r>
        <w:t>uspend / Resume</w:t>
      </w:r>
      <w:r w:rsidR="00105A2E">
        <w:t xml:space="preserve"> </w:t>
      </w:r>
      <w:r w:rsidR="00105A2E">
        <w:rPr>
          <w:rFonts w:hint="eastAsia"/>
        </w:rPr>
        <w:t>모드</w:t>
      </w:r>
    </w:p>
    <w:p w14:paraId="1853FABA" w14:textId="0F2613C6" w:rsidR="001C4D0A" w:rsidRDefault="00D6270C" w:rsidP="00B1706B">
      <w:r>
        <w:rPr>
          <w:rFonts w:hint="eastAsia"/>
        </w:rPr>
        <w:t xml:space="preserve">애플리케이션을 </w:t>
      </w:r>
      <w:del w:id="0" w:author="Reagan Hwang" w:date="2014-07-24T15:15:00Z">
        <w:r w:rsidDel="00C1357A">
          <w:rPr>
            <w:rFonts w:hint="eastAsia"/>
          </w:rPr>
          <w:delText>정지</w:delText>
        </w:r>
      </w:del>
      <w:ins w:id="1" w:author="Reagan Hwang" w:date="2014-07-24T15:15:00Z">
        <w:r w:rsidR="00C1357A">
          <w:rPr>
            <w:rFonts w:hint="eastAsia"/>
          </w:rPr>
          <w:t>일시 중단(</w:t>
        </w:r>
        <w:r w:rsidR="00C1357A">
          <w:t>Suspend)</w:t>
        </w:r>
      </w:ins>
      <w:r w:rsidR="00146DED">
        <w:rPr>
          <w:rFonts w:hint="eastAsia"/>
        </w:rPr>
        <w:t>시키고,</w:t>
      </w:r>
      <w:r>
        <w:rPr>
          <w:rFonts w:hint="eastAsia"/>
        </w:rPr>
        <w:t xml:space="preserve"> </w:t>
      </w:r>
      <w:del w:id="2" w:author="Reagan Hwang" w:date="2014-07-24T15:15:00Z">
        <w:r w:rsidDel="00C1357A">
          <w:rPr>
            <w:rFonts w:hint="eastAsia"/>
          </w:rPr>
          <w:delText>재개</w:delText>
        </w:r>
      </w:del>
      <w:ins w:id="3" w:author="Reagan Hwang" w:date="2014-07-24T15:15:00Z">
        <w:r w:rsidR="00C1357A">
          <w:rPr>
            <w:rFonts w:hint="eastAsia"/>
          </w:rPr>
          <w:t>다시 시작(</w:t>
        </w:r>
        <w:r w:rsidR="00C1357A">
          <w:t>Resume)</w:t>
        </w:r>
      </w:ins>
      <w:r>
        <w:rPr>
          <w:rFonts w:hint="eastAsia"/>
        </w:rPr>
        <w:t>하는 방법에 대해 알아봅니다.</w:t>
      </w:r>
      <w:r>
        <w:t xml:space="preserve"> </w:t>
      </w:r>
    </w:p>
    <w:p w14:paraId="1853FABB" w14:textId="46AEBFF6" w:rsidR="001C4D0A" w:rsidRDefault="000B14FE" w:rsidP="000B14FE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Session </w:t>
      </w:r>
      <w:r w:rsidR="00D6270C">
        <w:t>7</w:t>
      </w:r>
      <w:r w:rsidR="00A97247">
        <w:rPr>
          <w:rFonts w:hint="eastAsia"/>
        </w:rPr>
        <w:t xml:space="preserve"> 폴더 </w:t>
      </w:r>
      <w:r w:rsidR="00A97247">
        <w:t xml:space="preserve">&gt; </w:t>
      </w:r>
      <w:r w:rsidRPr="000B14FE">
        <w:rPr>
          <w:b/>
        </w:rPr>
        <w:t>Demo</w:t>
      </w:r>
      <w:r w:rsidR="00D6270C">
        <w:rPr>
          <w:b/>
        </w:rPr>
        <w:t>1</w:t>
      </w:r>
      <w:r w:rsidR="00A97247">
        <w:t xml:space="preserve"> </w:t>
      </w:r>
      <w:r w:rsidR="00A97247">
        <w:rPr>
          <w:rFonts w:hint="eastAsia"/>
        </w:rPr>
        <w:t xml:space="preserve">폴더안의 </w:t>
      </w:r>
      <w:r w:rsidR="00D6270C">
        <w:rPr>
          <w:rFonts w:hint="eastAsia"/>
          <w:b/>
        </w:rPr>
        <w:t>App1</w:t>
      </w:r>
      <w:r w:rsidR="009073CC" w:rsidRPr="00B1706B">
        <w:rPr>
          <w:rFonts w:hint="eastAsia"/>
        </w:rPr>
        <w:t>솔루션 파일을 엽니다.</w:t>
      </w:r>
      <w:r w:rsidR="009073CC" w:rsidRPr="00B1706B">
        <w:t xml:space="preserve"> </w:t>
      </w:r>
    </w:p>
    <w:p w14:paraId="6C4858C2" w14:textId="2E2F74F5" w:rsidR="00B95558" w:rsidRDefault="00D6270C" w:rsidP="00B95558">
      <w:pPr>
        <w:pStyle w:val="ListParagraph"/>
        <w:numPr>
          <w:ilvl w:val="0"/>
          <w:numId w:val="12"/>
        </w:numPr>
        <w:ind w:leftChars="0"/>
      </w:pPr>
      <w:r>
        <w:rPr>
          <w:rFonts w:hint="eastAsia"/>
        </w:rPr>
        <w:t xml:space="preserve">솔루션탐색기에서 </w:t>
      </w:r>
      <w:proofErr w:type="spellStart"/>
      <w:r>
        <w:rPr>
          <w:rFonts w:hint="eastAsia"/>
        </w:rPr>
        <w:t>D</w:t>
      </w:r>
      <w:r>
        <w:t>ata.cs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Data </w:t>
      </w:r>
      <w:r>
        <w:rPr>
          <w:rFonts w:hint="eastAsia"/>
        </w:rPr>
        <w:t xml:space="preserve">클래스는 </w:t>
      </w:r>
      <w:r>
        <w:t>10</w:t>
      </w:r>
      <w:r>
        <w:rPr>
          <w:rFonts w:hint="eastAsia"/>
        </w:rPr>
        <w:t xml:space="preserve">진수값을 </w:t>
      </w:r>
      <w:del w:id="4" w:author="Reagan Hwang" w:date="2014-07-24T15:11:00Z">
        <w:r w:rsidDel="00AC1C65">
          <w:rPr>
            <w:rFonts w:hint="eastAsia"/>
          </w:rPr>
          <w:delText xml:space="preserve">반환하는 </w:delText>
        </w:r>
      </w:del>
      <w:ins w:id="5" w:author="Reagan Hwang" w:date="2014-07-24T15:11:00Z">
        <w:r w:rsidR="00AC1C65">
          <w:rPr>
            <w:rFonts w:hint="eastAsia"/>
          </w:rPr>
          <w:t xml:space="preserve">가질 수 있는 </w:t>
        </w:r>
      </w:ins>
      <w:r>
        <w:t xml:space="preserve">Value </w:t>
      </w:r>
      <w:r>
        <w:rPr>
          <w:rFonts w:hint="eastAsia"/>
        </w:rPr>
        <w:t>속성으로 구성된 클래스입니다.</w:t>
      </w:r>
    </w:p>
    <w:p w14:paraId="5D8E562C" w14:textId="342E4DE0" w:rsidR="00B95558" w:rsidDel="004A52D1" w:rsidRDefault="00D6270C" w:rsidP="00231186">
      <w:pPr>
        <w:pStyle w:val="ListParagraph"/>
        <w:numPr>
          <w:ilvl w:val="0"/>
          <w:numId w:val="12"/>
        </w:numPr>
        <w:ind w:leftChars="0" w:left="760"/>
        <w:rPr>
          <w:del w:id="6" w:author="Reagan Hwang" w:date="2014-07-24T15:13:00Z"/>
        </w:rPr>
      </w:pPr>
      <w:proofErr w:type="spellStart"/>
      <w:r>
        <w:rPr>
          <w:rFonts w:hint="eastAsia"/>
        </w:rPr>
        <w:t>M</w:t>
      </w:r>
      <w:r>
        <w:t>ainPage.xaml.cs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proofErr w:type="spellStart"/>
      <w:r>
        <w:t>MainPage</w:t>
      </w:r>
      <w:proofErr w:type="spellEnd"/>
      <w:r>
        <w:t>()</w:t>
      </w:r>
      <w:r>
        <w:rPr>
          <w:rFonts w:hint="eastAsia"/>
        </w:rPr>
        <w:t xml:space="preserve"> 생성자에는 </w:t>
      </w:r>
      <w:r>
        <w:t>0.2</w:t>
      </w:r>
      <w:r>
        <w:rPr>
          <w:rFonts w:hint="eastAsia"/>
        </w:rPr>
        <w:t xml:space="preserve">초마다 값을 </w:t>
      </w:r>
      <w:r>
        <w:t>0.2</w:t>
      </w:r>
      <w:r>
        <w:rPr>
          <w:rFonts w:hint="eastAsia"/>
        </w:rPr>
        <w:t xml:space="preserve">씩 증가시키는 </w:t>
      </w:r>
      <w:proofErr w:type="spellStart"/>
      <w:r>
        <w:t>DispatcherTimer</w:t>
      </w:r>
      <w:proofErr w:type="spellEnd"/>
      <w:r>
        <w:rPr>
          <w:rFonts w:hint="eastAsia"/>
        </w:rPr>
        <w:t>가 구현되어 있습니다.</w:t>
      </w:r>
      <w:r w:rsidR="00AA0DDF">
        <w:t xml:space="preserve"> (</w:t>
      </w:r>
      <w:r w:rsidR="00AA0DDF">
        <w:rPr>
          <w:rFonts w:hint="eastAsia"/>
        </w:rPr>
        <w:t>시간을 측정하는 타이머의 역할입니다.</w:t>
      </w:r>
      <w:r w:rsidR="00AA0DDF">
        <w:t>)</w:t>
      </w:r>
      <w:ins w:id="7" w:author="Reagan Hwang" w:date="2014-07-24T15:13:00Z">
        <w:r w:rsidR="004A52D1">
          <w:t xml:space="preserve"> </w:t>
        </w:r>
        <w:r w:rsidR="004A52D1">
          <w:br/>
        </w:r>
      </w:ins>
    </w:p>
    <w:p w14:paraId="185B28FC" w14:textId="12E77D37" w:rsidR="00B95558" w:rsidRDefault="00146DED" w:rsidP="004A52D1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현재 소스코드</w:t>
      </w:r>
      <w:r w:rsidR="00D6270C">
        <w:rPr>
          <w:rFonts w:hint="eastAsia"/>
        </w:rPr>
        <w:t>는</w:t>
      </w:r>
      <w:r w:rsidR="00D6270C">
        <w:t xml:space="preserve"> </w:t>
      </w:r>
      <w:r w:rsidR="00D6270C">
        <w:rPr>
          <w:rFonts w:hint="eastAsia"/>
        </w:rPr>
        <w:t xml:space="preserve">앱을 </w:t>
      </w:r>
      <w:del w:id="8" w:author="Reagan Hwang" w:date="2014-07-24T15:15:00Z">
        <w:r w:rsidR="00D6270C" w:rsidDel="001A2F18">
          <w:rPr>
            <w:rFonts w:hint="eastAsia"/>
          </w:rPr>
          <w:delText>정지</w:delText>
        </w:r>
      </w:del>
      <w:ins w:id="9" w:author="Reagan Hwang" w:date="2014-07-24T15:15:00Z">
        <w:r w:rsidR="001A2F18">
          <w:rPr>
            <w:rFonts w:hint="eastAsia"/>
          </w:rPr>
          <w:t>일시 중단</w:t>
        </w:r>
      </w:ins>
      <w:r w:rsidR="00D6270C">
        <w:rPr>
          <w:rFonts w:hint="eastAsia"/>
        </w:rPr>
        <w:t xml:space="preserve">하고 </w:t>
      </w:r>
      <w:del w:id="10" w:author="Reagan Hwang" w:date="2014-07-24T15:16:00Z">
        <w:r w:rsidR="00D6270C" w:rsidDel="001A2F18">
          <w:rPr>
            <w:rFonts w:hint="eastAsia"/>
          </w:rPr>
          <w:delText>재개</w:delText>
        </w:r>
      </w:del>
      <w:ins w:id="11" w:author="Reagan Hwang" w:date="2014-07-24T15:16:00Z">
        <w:r w:rsidR="001A2F18">
          <w:rPr>
            <w:rFonts w:hint="eastAsia"/>
          </w:rPr>
          <w:t>다시 시작</w:t>
        </w:r>
      </w:ins>
      <w:r w:rsidR="00D6270C">
        <w:rPr>
          <w:rFonts w:hint="eastAsia"/>
        </w:rPr>
        <w:t xml:space="preserve">할때 적합한 </w:t>
      </w:r>
      <w:r w:rsidR="00B854D1">
        <w:rPr>
          <w:rFonts w:hint="eastAsia"/>
        </w:rPr>
        <w:t xml:space="preserve">이벤트 </w:t>
      </w:r>
      <w:r w:rsidR="00D6270C">
        <w:rPr>
          <w:rFonts w:hint="eastAsia"/>
        </w:rPr>
        <w:t>처리가 되어 있지 않</w:t>
      </w:r>
      <w:r w:rsidR="00AA0DDF">
        <w:rPr>
          <w:rFonts w:hint="eastAsia"/>
        </w:rPr>
        <w:t>습니다.</w:t>
      </w:r>
      <w:r w:rsidR="00AA0DDF">
        <w:t xml:space="preserve"> </w:t>
      </w:r>
      <w:r w:rsidR="00AA0DDF">
        <w:rPr>
          <w:rFonts w:hint="eastAsia"/>
        </w:rPr>
        <w:t>하지만</w:t>
      </w:r>
      <w:r w:rsidR="00002ED1">
        <w:rPr>
          <w:rFonts w:hint="eastAsia"/>
        </w:rPr>
        <w:t xml:space="preserve"> 디버거에서 동작할 때는 애플리케이션</w:t>
      </w:r>
      <w:r w:rsidR="00AA0DDF">
        <w:rPr>
          <w:rFonts w:hint="eastAsia"/>
        </w:rPr>
        <w:t>에서</w:t>
      </w:r>
      <w:r w:rsidR="00002ED1">
        <w:rPr>
          <w:rFonts w:hint="eastAsia"/>
        </w:rPr>
        <w:t xml:space="preserve"> 벗어나도 </w:t>
      </w:r>
      <w:del w:id="12" w:author="Reagan Hwang" w:date="2014-07-24T15:15:00Z">
        <w:r w:rsidR="00002ED1" w:rsidDel="001A2F18">
          <w:rPr>
            <w:rFonts w:hint="eastAsia"/>
          </w:rPr>
          <w:delText>정지</w:delText>
        </w:r>
      </w:del>
      <w:ins w:id="13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이벤트가 발생</w:t>
      </w:r>
      <w:r w:rsidR="00002ED1">
        <w:rPr>
          <w:rFonts w:hint="eastAsia"/>
        </w:rPr>
        <w:t xml:space="preserve">되지 않기 때문에 </w:t>
      </w:r>
      <w:r w:rsidR="00B854D1">
        <w:rPr>
          <w:rFonts w:hint="eastAsia"/>
        </w:rPr>
        <w:t xml:space="preserve">타이머가 </w:t>
      </w:r>
      <w:r w:rsidR="00002ED1">
        <w:rPr>
          <w:rFonts w:hint="eastAsia"/>
        </w:rPr>
        <w:t>잘 작동할 것입니다.</w:t>
      </w:r>
      <w:r>
        <w:t xml:space="preserve"> </w:t>
      </w:r>
      <w:r>
        <w:rPr>
          <w:rFonts w:hint="eastAsia"/>
        </w:rPr>
        <w:t>이를 확인해 보겠습니다.</w:t>
      </w:r>
      <w:r>
        <w:t xml:space="preserve"> </w:t>
      </w:r>
    </w:p>
    <w:p w14:paraId="1ABB2A03" w14:textId="6404E06F" w:rsidR="00AA0DDF" w:rsidRDefault="004B599D" w:rsidP="00AA0DDF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F5 버튼을 눌러 </w:t>
      </w:r>
      <w:r w:rsidR="00002ED1">
        <w:rPr>
          <w:rFonts w:hint="eastAsia"/>
        </w:rPr>
        <w:t>애플리케이션을 실행</w:t>
      </w:r>
      <w:r w:rsidR="00AA0DDF">
        <w:rPr>
          <w:rFonts w:hint="eastAsia"/>
        </w:rPr>
        <w:t>합니다.</w:t>
      </w:r>
      <w:r w:rsidR="00AA0DDF">
        <w:t xml:space="preserve"> </w:t>
      </w:r>
      <w:r w:rsidR="00AA0DDF">
        <w:rPr>
          <w:rFonts w:hint="eastAsia"/>
        </w:rPr>
        <w:t>타이머의 시간을 확인한 후 뒤로가기 버튼을 선택합니다.</w:t>
      </w:r>
      <w:r w:rsidR="00AA0DDF">
        <w:t xml:space="preserve"> </w:t>
      </w:r>
      <w:r>
        <w:rPr>
          <w:rFonts w:hint="eastAsia"/>
        </w:rPr>
        <w:t xml:space="preserve">다시 </w:t>
      </w:r>
      <w:r w:rsidR="00AA0DDF">
        <w:t xml:space="preserve">App1 </w:t>
      </w:r>
      <w:r w:rsidR="00AA0DDF">
        <w:rPr>
          <w:rFonts w:hint="eastAsia"/>
        </w:rPr>
        <w:t>애플리케이션</w:t>
      </w:r>
      <w:r>
        <w:rPr>
          <w:rFonts w:hint="eastAsia"/>
        </w:rPr>
        <w:t xml:space="preserve">으로 돌아간 후 </w:t>
      </w:r>
      <w:r w:rsidR="00AA0DDF">
        <w:rPr>
          <w:rFonts w:hint="eastAsia"/>
        </w:rPr>
        <w:t>시간을 확인합니다.</w:t>
      </w:r>
    </w:p>
    <w:p w14:paraId="34D2FCF0" w14:textId="4DC0C78A" w:rsidR="00B1706B" w:rsidRDefault="00AA0DDF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앱이 </w:t>
      </w:r>
      <w:del w:id="14" w:author="Reagan Hwang" w:date="2014-07-24T15:15:00Z">
        <w:r w:rsidDel="001A2F18">
          <w:rPr>
            <w:rFonts w:hint="eastAsia"/>
          </w:rPr>
          <w:delText>정지</w:delText>
        </w:r>
      </w:del>
      <w:ins w:id="15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되지 않기 때문에 타이머가 </w:t>
      </w:r>
      <w:r w:rsidR="004B599D">
        <w:rPr>
          <w:rFonts w:hint="eastAsia"/>
        </w:rPr>
        <w:t xml:space="preserve">시간의 </w:t>
      </w:r>
      <w:r>
        <w:rPr>
          <w:rFonts w:hint="eastAsia"/>
        </w:rPr>
        <w:t>손실없이 잘 작동할 것입니다.</w:t>
      </w:r>
      <w:r>
        <w:t xml:space="preserve"> </w:t>
      </w:r>
      <w:r>
        <w:rPr>
          <w:rFonts w:hint="eastAsia"/>
        </w:rPr>
        <w:t xml:space="preserve">비주얼 스튜디오에서 </w:t>
      </w:r>
      <w:r>
        <w:t xml:space="preserve">Shift + F5 </w:t>
      </w:r>
      <w:r>
        <w:rPr>
          <w:rFonts w:hint="eastAsia"/>
        </w:rPr>
        <w:t xml:space="preserve">버튼을 눌러 </w:t>
      </w:r>
      <w:r w:rsidR="004B599D">
        <w:rPr>
          <w:rFonts w:hint="eastAsia"/>
        </w:rPr>
        <w:t>실행을</w:t>
      </w:r>
      <w:r>
        <w:rPr>
          <w:rFonts w:hint="eastAsia"/>
        </w:rPr>
        <w:t xml:space="preserve"> 종료합니다.</w:t>
      </w:r>
      <w:r>
        <w:t xml:space="preserve"> </w:t>
      </w:r>
    </w:p>
    <w:p w14:paraId="31EC0505" w14:textId="40EC1FDB" w:rsidR="00AA0DDF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디버거를 이용하지 않고 </w:t>
      </w:r>
      <w:r>
        <w:t>App1</w:t>
      </w:r>
      <w:r>
        <w:rPr>
          <w:rFonts w:hint="eastAsia"/>
        </w:rPr>
        <w:t>을 실행해 보겠습니다.</w:t>
      </w:r>
      <w:r>
        <w:t xml:space="preserve"> </w:t>
      </w:r>
      <w:r w:rsidR="00146DED">
        <w:rPr>
          <w:rFonts w:hint="eastAsia"/>
        </w:rPr>
        <w:t xml:space="preserve">열려있는 </w:t>
      </w:r>
      <w:r>
        <w:rPr>
          <w:rFonts w:hint="eastAsia"/>
        </w:rPr>
        <w:t>시</w:t>
      </w:r>
      <w:bookmarkStart w:id="16" w:name="_GoBack"/>
      <w:bookmarkEnd w:id="16"/>
      <w:r>
        <w:rPr>
          <w:rFonts w:hint="eastAsia"/>
        </w:rPr>
        <w:t xml:space="preserve">뮬레이터에서 </w:t>
      </w:r>
      <w:r>
        <w:t>App1</w:t>
      </w:r>
      <w:r>
        <w:rPr>
          <w:rFonts w:hint="eastAsia"/>
        </w:rPr>
        <w:t>을 선택하여 엽니다.</w:t>
      </w:r>
      <w:r>
        <w:t xml:space="preserve"> </w:t>
      </w:r>
    </w:p>
    <w:p w14:paraId="27C8CB92" w14:textId="2A22F292" w:rsidR="00002ED1" w:rsidRDefault="004B599D" w:rsidP="00002ED1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19C08244" wp14:editId="0952192A">
            <wp:extent cx="35242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772B" w14:textId="104F67E5" w:rsidR="00EF556D" w:rsidRDefault="004B599D" w:rsidP="00EF556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타이머의 시간을 확인한 뒤 뒤로가기 버튼을 클릭합니다.</w:t>
      </w:r>
      <w:r>
        <w:t xml:space="preserve"> </w:t>
      </w:r>
      <w:r>
        <w:rPr>
          <w:rFonts w:hint="eastAsia"/>
        </w:rPr>
        <w:t xml:space="preserve">다시 </w:t>
      </w:r>
      <w:r>
        <w:t xml:space="preserve">App1 </w:t>
      </w:r>
      <w:r>
        <w:rPr>
          <w:rFonts w:hint="eastAsia"/>
        </w:rPr>
        <w:t>애플리케이션으로 돌아간 후 타이머의 시간을 확인합니다.</w:t>
      </w:r>
    </w:p>
    <w:p w14:paraId="4C205358" w14:textId="11D191ED" w:rsidR="004B599D" w:rsidRDefault="004B599D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lastRenderedPageBreak/>
        <w:t>이번에는 기존과는 다르게 시간의 손실이 있었을 것입니다.</w:t>
      </w:r>
      <w:r>
        <w:t xml:space="preserve"> </w:t>
      </w:r>
      <w:r w:rsidR="00B854D1">
        <w:rPr>
          <w:rFonts w:hint="eastAsia"/>
        </w:rPr>
        <w:t xml:space="preserve">앞서 말씀드린 것 처럼 아직 소스코드에 </w:t>
      </w:r>
      <w:del w:id="17" w:author="Reagan Hwang" w:date="2014-07-24T15:15:00Z">
        <w:r w:rsidR="00B854D1" w:rsidDel="001A2F18">
          <w:rPr>
            <w:rFonts w:hint="eastAsia"/>
          </w:rPr>
          <w:delText>정지</w:delText>
        </w:r>
      </w:del>
      <w:ins w:id="18" w:author="Reagan Hwang" w:date="2014-07-24T15:15:00Z">
        <w:r w:rsidR="001A2F18">
          <w:rPr>
            <w:rFonts w:hint="eastAsia"/>
          </w:rPr>
          <w:t>일시 중단</w:t>
        </w:r>
      </w:ins>
      <w:r w:rsidR="00B854D1">
        <w:rPr>
          <w:rFonts w:hint="eastAsia"/>
        </w:rPr>
        <w:t xml:space="preserve"> </w:t>
      </w:r>
      <w:r w:rsidR="00B854D1">
        <w:t xml:space="preserve">/ </w:t>
      </w:r>
      <w:del w:id="19" w:author="Reagan Hwang" w:date="2014-07-24T15:16:00Z">
        <w:r w:rsidR="00B854D1" w:rsidDel="001A2F18">
          <w:rPr>
            <w:rFonts w:hint="eastAsia"/>
          </w:rPr>
          <w:delText>재개</w:delText>
        </w:r>
      </w:del>
      <w:ins w:id="20" w:author="Reagan Hwang" w:date="2014-07-24T15:16:00Z">
        <w:r w:rsidR="001A2F18">
          <w:rPr>
            <w:rFonts w:hint="eastAsia"/>
          </w:rPr>
          <w:t>다시 시작</w:t>
        </w:r>
      </w:ins>
      <w:r w:rsidR="00B854D1">
        <w:rPr>
          <w:rFonts w:hint="eastAsia"/>
        </w:rPr>
        <w:t xml:space="preserve"> 이벤트핸들러가 구현되지 않았기 때문입니다.</w:t>
      </w:r>
    </w:p>
    <w:p w14:paraId="2752F6AE" w14:textId="0974010D" w:rsidR="00EF556D" w:rsidRDefault="00B854D1" w:rsidP="00231186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이번에는 </w:t>
      </w:r>
      <w:r w:rsidR="004B599D">
        <w:rPr>
          <w:rFonts w:hint="eastAsia"/>
        </w:rPr>
        <w:t xml:space="preserve">디버거를 이용하면서도 </w:t>
      </w:r>
      <w:del w:id="21" w:author="Reagan Hwang" w:date="2014-07-24T15:15:00Z">
        <w:r w:rsidR="004B599D" w:rsidDel="001A2F18">
          <w:rPr>
            <w:rFonts w:hint="eastAsia"/>
          </w:rPr>
          <w:delText>정지</w:delText>
        </w:r>
      </w:del>
      <w:ins w:id="22" w:author="Reagan Hwang" w:date="2014-07-24T15:15:00Z">
        <w:r w:rsidR="001A2F18">
          <w:rPr>
            <w:rFonts w:hint="eastAsia"/>
          </w:rPr>
          <w:t>일시 중단</w:t>
        </w:r>
      </w:ins>
      <w:r w:rsidR="004B599D">
        <w:rPr>
          <w:rFonts w:hint="eastAsia"/>
        </w:rPr>
        <w:t xml:space="preserve"> / </w:t>
      </w:r>
      <w:del w:id="23" w:author="Reagan Hwang" w:date="2014-07-24T15:16:00Z">
        <w:r w:rsidR="004B599D" w:rsidDel="001A2F18">
          <w:rPr>
            <w:rFonts w:hint="eastAsia"/>
          </w:rPr>
          <w:delText>재개</w:delText>
        </w:r>
      </w:del>
      <w:ins w:id="24" w:author="Reagan Hwang" w:date="2014-07-24T15:16:00Z">
        <w:r w:rsidR="001A2F18">
          <w:rPr>
            <w:rFonts w:hint="eastAsia"/>
          </w:rPr>
          <w:t>다시 시작</w:t>
        </w:r>
      </w:ins>
      <w:r w:rsidR="004B599D">
        <w:rPr>
          <w:rFonts w:hint="eastAsia"/>
        </w:rPr>
        <w:t xml:space="preserve"> 이벤트를 발생시키는 방법에 대해 살펴보겠습니다.</w:t>
      </w:r>
      <w:r w:rsidR="004B599D">
        <w:t xml:space="preserve"> </w:t>
      </w:r>
      <w:r w:rsidR="004B599D">
        <w:rPr>
          <w:rFonts w:hint="eastAsia"/>
        </w:rPr>
        <w:t xml:space="preserve">다시 비주얼 스튜디오에서 </w:t>
      </w:r>
      <w:r w:rsidR="004B599D">
        <w:t xml:space="preserve">F5 </w:t>
      </w:r>
      <w:r w:rsidR="004B599D">
        <w:rPr>
          <w:rFonts w:hint="eastAsia"/>
        </w:rPr>
        <w:t>버튼을 눌러 애플리케이션을 실행합니다.</w:t>
      </w:r>
    </w:p>
    <w:p w14:paraId="779B6BBA" w14:textId="5F537BB5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비주얼 스튜디오 상단에 보면 아래와 같이 </w:t>
      </w:r>
      <w:r>
        <w:t>Lifecycle Events</w:t>
      </w:r>
      <w:r>
        <w:rPr>
          <w:rFonts w:hint="eastAsia"/>
        </w:rPr>
        <w:t>라는 버튼이 있습니다.</w:t>
      </w:r>
      <w:r>
        <w:t xml:space="preserve"> </w:t>
      </w:r>
      <w:r>
        <w:rPr>
          <w:rFonts w:hint="eastAsia"/>
        </w:rPr>
        <w:t>타이머의 시간을 확인한 뒤</w:t>
      </w:r>
      <w:r>
        <w:t xml:space="preserve">Suspend </w:t>
      </w:r>
      <w:r>
        <w:rPr>
          <w:rFonts w:hint="eastAsia"/>
        </w:rPr>
        <w:t xml:space="preserve">버튼을 선택하여 애플리케이션을 </w:t>
      </w:r>
      <w:del w:id="25" w:author="Reagan Hwang" w:date="2014-07-24T15:15:00Z">
        <w:r w:rsidDel="001A2F18">
          <w:rPr>
            <w:rFonts w:hint="eastAsia"/>
          </w:rPr>
          <w:delText>정지</w:delText>
        </w:r>
      </w:del>
      <w:ins w:id="26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시켜 봅니다.</w:t>
      </w:r>
    </w:p>
    <w:p w14:paraId="744702C9" w14:textId="7265E673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4A46C9E8" wp14:editId="18BC9423">
            <wp:extent cx="2047875" cy="723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4203" w14:textId="7F611C4F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다시 </w:t>
      </w:r>
      <w:r>
        <w:t xml:space="preserve">Resume </w:t>
      </w:r>
      <w:r>
        <w:rPr>
          <w:rFonts w:hint="eastAsia"/>
        </w:rPr>
        <w:t xml:space="preserve">버튼을 선택하여 애플리케이션을 </w:t>
      </w:r>
      <w:del w:id="27" w:author="Reagan Hwang" w:date="2014-07-24T15:16:00Z">
        <w:r w:rsidDel="001A2F18">
          <w:rPr>
            <w:rFonts w:hint="eastAsia"/>
          </w:rPr>
          <w:delText>재개</w:delText>
        </w:r>
      </w:del>
      <w:ins w:id="28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앱이 </w:t>
      </w:r>
      <w:del w:id="29" w:author="Reagan Hwang" w:date="2014-07-24T15:15:00Z">
        <w:r w:rsidDel="001A2F18">
          <w:rPr>
            <w:rFonts w:hint="eastAsia"/>
          </w:rPr>
          <w:delText>정지</w:delText>
        </w:r>
      </w:del>
      <w:ins w:id="30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되었다가 </w:t>
      </w:r>
      <w:del w:id="31" w:author="Reagan Hwang" w:date="2014-07-24T15:16:00Z">
        <w:r w:rsidDel="001A2F18">
          <w:rPr>
            <w:rFonts w:hint="eastAsia"/>
          </w:rPr>
          <w:delText>재개</w:delText>
        </w:r>
      </w:del>
      <w:ins w:id="32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>되었기 때문에 시간의 손실이 있었을 것입니다.</w:t>
      </w:r>
      <w:r>
        <w:t xml:space="preserve"> </w:t>
      </w:r>
      <w:r>
        <w:rPr>
          <w:rFonts w:hint="eastAsia"/>
        </w:rPr>
        <w:t xml:space="preserve">이러한 방법으로 디버거에서 </w:t>
      </w:r>
      <w:del w:id="33" w:author="Reagan Hwang" w:date="2014-07-24T15:15:00Z">
        <w:r w:rsidDel="001A2F18">
          <w:rPr>
            <w:rFonts w:hint="eastAsia"/>
          </w:rPr>
          <w:delText>정지</w:delText>
        </w:r>
      </w:del>
      <w:ins w:id="34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</w:t>
      </w:r>
      <w:r>
        <w:t xml:space="preserve">/ </w:t>
      </w:r>
      <w:del w:id="35" w:author="Reagan Hwang" w:date="2014-07-24T15:16:00Z">
        <w:r w:rsidDel="001A2F18">
          <w:rPr>
            <w:rFonts w:hint="eastAsia"/>
          </w:rPr>
          <w:delText>재개</w:delText>
        </w:r>
      </w:del>
      <w:ins w:id="36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 이벤트를 </w:t>
      </w:r>
      <w:r w:rsidR="00B854D1">
        <w:rPr>
          <w:rFonts w:hint="eastAsia"/>
        </w:rPr>
        <w:t>발생시킵</w:t>
      </w:r>
      <w:r>
        <w:rPr>
          <w:rFonts w:hint="eastAsia"/>
        </w:rPr>
        <w:t>니다.</w:t>
      </w:r>
      <w:r>
        <w:t xml:space="preserve"> </w:t>
      </w:r>
    </w:p>
    <w:p w14:paraId="325BB337" w14:textId="3FF1636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솔루션 탐색기의 </w:t>
      </w:r>
      <w:proofErr w:type="spellStart"/>
      <w:r>
        <w:t>App.xaml.cs</w:t>
      </w:r>
      <w:proofErr w:type="spellEnd"/>
      <w:r>
        <w:t xml:space="preserve"> </w:t>
      </w:r>
      <w:r>
        <w:rPr>
          <w:rFonts w:hint="eastAsia"/>
        </w:rPr>
        <w:t>파일을 더블클릭하여 엽니다.</w:t>
      </w:r>
      <w:r>
        <w:t xml:space="preserve"> </w:t>
      </w:r>
      <w:r>
        <w:rPr>
          <w:rFonts w:hint="eastAsia"/>
        </w:rPr>
        <w:t>첫번째 줄의 주석을 제거합니다.</w:t>
      </w:r>
    </w:p>
    <w:p w14:paraId="49C905D4" w14:textId="50929E2C" w:rsidR="00146DED" w:rsidRDefault="00146DED" w:rsidP="00146DED">
      <w:pPr>
        <w:pStyle w:val="ListParagraph"/>
        <w:ind w:leftChars="0" w:left="760"/>
      </w:pPr>
      <w:r>
        <w:rPr>
          <w:noProof/>
        </w:rPr>
        <w:drawing>
          <wp:inline distT="0" distB="0" distL="0" distR="0" wp14:anchorId="23CAE04B" wp14:editId="38509298">
            <wp:extent cx="3819525" cy="1030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447" cy="10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64FA" w14:textId="3CAA80AB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>A</w:t>
      </w:r>
      <w:r>
        <w:t xml:space="preserve">DDHANDLERS </w:t>
      </w:r>
      <w:r>
        <w:rPr>
          <w:rFonts w:hint="eastAsia"/>
        </w:rPr>
        <w:t>영역</w:t>
      </w:r>
      <w:r w:rsidR="00B854D1">
        <w:rPr>
          <w:rFonts w:hint="eastAsia"/>
        </w:rPr>
        <w:t xml:space="preserve">의 코드는 </w:t>
      </w:r>
      <w:r>
        <w:rPr>
          <w:rFonts w:hint="eastAsia"/>
        </w:rPr>
        <w:t xml:space="preserve">앱이 </w:t>
      </w:r>
      <w:del w:id="37" w:author="Reagan Hwang" w:date="2014-07-24T15:15:00Z">
        <w:r w:rsidDel="001A2F18">
          <w:rPr>
            <w:rFonts w:hint="eastAsia"/>
          </w:rPr>
          <w:delText>정지</w:delText>
        </w:r>
      </w:del>
      <w:ins w:id="38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되면 타이머의 현재 시간을 저장하고 앱이 </w:t>
      </w:r>
      <w:del w:id="39" w:author="Reagan Hwang" w:date="2014-07-24T15:16:00Z">
        <w:r w:rsidDel="001A2F18">
          <w:rPr>
            <w:rFonts w:hint="eastAsia"/>
          </w:rPr>
          <w:delText>재개</w:delText>
        </w:r>
      </w:del>
      <w:ins w:id="40" w:author="Reagan Hwang" w:date="2014-07-24T15:16:00Z">
        <w:r w:rsidR="001A2F18">
          <w:rPr>
            <w:rFonts w:hint="eastAsia"/>
          </w:rPr>
          <w:t>다시 시작</w:t>
        </w:r>
      </w:ins>
      <w:r>
        <w:rPr>
          <w:rFonts w:hint="eastAsia"/>
        </w:rPr>
        <w:t xml:space="preserve">되면 </w:t>
      </w:r>
      <w:del w:id="41" w:author="Reagan Hwang" w:date="2014-07-24T15:15:00Z">
        <w:r w:rsidDel="001A2F18">
          <w:rPr>
            <w:rFonts w:hint="eastAsia"/>
          </w:rPr>
          <w:delText>정지</w:delText>
        </w:r>
      </w:del>
      <w:ins w:id="42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되었던 만큼의 시간을 더해서 시간의 손실을 없애줍니다.</w:t>
      </w:r>
    </w:p>
    <w:p w14:paraId="148666C3" w14:textId="6EEADB17" w:rsidR="00146DED" w:rsidRDefault="00146DED" w:rsidP="00146DED">
      <w:pPr>
        <w:pStyle w:val="ListParagraph"/>
        <w:numPr>
          <w:ilvl w:val="0"/>
          <w:numId w:val="12"/>
        </w:numPr>
        <w:ind w:leftChars="0" w:left="760"/>
      </w:pPr>
      <w:r>
        <w:rPr>
          <w:rFonts w:hint="eastAsia"/>
        </w:rPr>
        <w:t xml:space="preserve">애플리케이션을 실행한 후 위 </w:t>
      </w:r>
      <w:r>
        <w:t>11</w:t>
      </w:r>
      <w:r>
        <w:rPr>
          <w:rFonts w:hint="eastAsia"/>
        </w:rPr>
        <w:t xml:space="preserve">번의 내용처럼 디버거의 </w:t>
      </w:r>
      <w:r>
        <w:t xml:space="preserve">Lifecycle Events </w:t>
      </w:r>
      <w:r>
        <w:rPr>
          <w:rFonts w:hint="eastAsia"/>
        </w:rPr>
        <w:t xml:space="preserve">버튼을 활용하여 </w:t>
      </w:r>
      <w:r w:rsidR="00B854D1">
        <w:rPr>
          <w:rFonts w:hint="eastAsia"/>
        </w:rPr>
        <w:t xml:space="preserve">애플리케이션의 </w:t>
      </w:r>
      <w:r>
        <w:rPr>
          <w:rFonts w:hint="eastAsia"/>
        </w:rPr>
        <w:t>동작을 확인합니다.</w:t>
      </w:r>
      <w:r>
        <w:t xml:space="preserve"> </w:t>
      </w:r>
    </w:p>
    <w:p w14:paraId="5E83B17A" w14:textId="77777777" w:rsidR="001E2D9E" w:rsidRDefault="001E2D9E" w:rsidP="001E2D9E"/>
    <w:p w14:paraId="408150F2" w14:textId="1D6624FE" w:rsidR="00B854D1" w:rsidRDefault="00B854D1" w:rsidP="00B854D1">
      <w:pPr>
        <w:pStyle w:val="Heading1"/>
      </w:pPr>
      <w:r>
        <w:t>Suspend/Terminate/Launch</w:t>
      </w:r>
      <w:r>
        <w:rPr>
          <w:rFonts w:hint="eastAsia"/>
        </w:rPr>
        <w:t xml:space="preserve"> </w:t>
      </w:r>
      <w:r w:rsidR="00105A2E">
        <w:rPr>
          <w:rFonts w:hint="eastAsia"/>
        </w:rPr>
        <w:t>모드</w:t>
      </w:r>
    </w:p>
    <w:p w14:paraId="76FDE01E" w14:textId="68131E6F" w:rsidR="001E2D9E" w:rsidRPr="00557D5F" w:rsidRDefault="00B854D1" w:rsidP="001E2D9E">
      <w:proofErr w:type="spellStart"/>
      <w:r>
        <w:rPr>
          <w:rFonts w:hint="eastAsia"/>
        </w:rPr>
        <w:t>O</w:t>
      </w:r>
      <w:r>
        <w:t>nSuspending</w:t>
      </w:r>
      <w:proofErr w:type="spellEnd"/>
      <w:r>
        <w:t xml:space="preserve"> </w:t>
      </w:r>
      <w:r>
        <w:rPr>
          <w:rFonts w:hint="eastAsia"/>
        </w:rPr>
        <w:t>이벤트를 발생시키고 로컬 파일에 상태를 저장하는 방법에 대해 알아봅니다.</w:t>
      </w:r>
      <w:r>
        <w:t xml:space="preserve"> </w:t>
      </w:r>
    </w:p>
    <w:p w14:paraId="2407E03E" w14:textId="42B84ACE" w:rsidR="00B854D1" w:rsidRDefault="00B854D1" w:rsidP="00B854D1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2</w:t>
      </w:r>
      <w:r>
        <w:t xml:space="preserve"> </w:t>
      </w:r>
      <w:r>
        <w:rPr>
          <w:rFonts w:hint="eastAsia"/>
        </w:rPr>
        <w:t xml:space="preserve">폴더안의 </w:t>
      </w:r>
      <w:r>
        <w:rPr>
          <w:rFonts w:hint="eastAsia"/>
          <w:b/>
        </w:rPr>
        <w:t>App1</w:t>
      </w:r>
      <w:r w:rsidRPr="00B1706B">
        <w:rPr>
          <w:rFonts w:hint="eastAsia"/>
        </w:rPr>
        <w:t>솔루션 파일을 엽니다.</w:t>
      </w:r>
      <w:r w:rsidRPr="00B1706B">
        <w:t xml:space="preserve"> </w:t>
      </w:r>
    </w:p>
    <w:p w14:paraId="75D68C6E" w14:textId="099DAB04" w:rsidR="00557D5F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앞서 살펴본 코드와 일부 같지만 현재의 상태를 로컬파일에 저장하는 등 추가적인 구현이 되어 있습니다.</w:t>
      </w:r>
      <w:r>
        <w:t xml:space="preserve"> </w:t>
      </w:r>
    </w:p>
    <w:p w14:paraId="12634A3D" w14:textId="62C13E46" w:rsidR="00EF556D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lastRenderedPageBreak/>
        <w:t>F5</w:t>
      </w:r>
      <w:r>
        <w:t xml:space="preserve"> </w:t>
      </w:r>
      <w:r>
        <w:rPr>
          <w:rFonts w:hint="eastAsia"/>
        </w:rPr>
        <w:t>버튼을 눌러 애플리케이션을 실행합니다.</w:t>
      </w:r>
      <w:r>
        <w:t xml:space="preserve"> </w:t>
      </w:r>
    </w:p>
    <w:p w14:paraId="6158958F" w14:textId="25A6760A" w:rsidR="00B854D1" w:rsidRDefault="00B854D1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  <w:r>
        <w:t xml:space="preserve"> </w:t>
      </w:r>
    </w:p>
    <w:p w14:paraId="4F26FC36" w14:textId="7E0B2FFA" w:rsidR="00B854D1" w:rsidRDefault="00B854D1" w:rsidP="00B854D1">
      <w:pPr>
        <w:pStyle w:val="ListParagraph"/>
        <w:ind w:leftChars="0"/>
      </w:pPr>
      <w:r>
        <w:rPr>
          <w:noProof/>
        </w:rPr>
        <w:drawing>
          <wp:inline distT="0" distB="0" distL="0" distR="0" wp14:anchorId="0E3C7B91" wp14:editId="415D12F6">
            <wp:extent cx="2047875" cy="723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D7B" w14:textId="11CE7843" w:rsidR="0089517F" w:rsidRDefault="00AC5426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다시 실행합니다.</w:t>
      </w:r>
      <w:r>
        <w:t xml:space="preserve"> </w:t>
      </w:r>
      <w:r>
        <w:rPr>
          <w:rFonts w:hint="eastAsia"/>
        </w:rPr>
        <w:t>앱이 다시 실행되었고 타이머의 시간이 초기화 되었음을 확인할 수 있습니다.</w:t>
      </w:r>
      <w:r>
        <w:t xml:space="preserve"> </w:t>
      </w:r>
    </w:p>
    <w:p w14:paraId="63BFE18E" w14:textId="778E545D" w:rsidR="00AC5426" w:rsidRDefault="003B35FB" w:rsidP="00557D5F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 w:rsidR="00AC5426">
        <w:t>aml.cs</w:t>
      </w:r>
      <w:proofErr w:type="spellEnd"/>
      <w:r w:rsidR="00AC5426">
        <w:t xml:space="preserve"> </w:t>
      </w:r>
      <w:r w:rsidR="00AC5426">
        <w:rPr>
          <w:rFonts w:hint="eastAsia"/>
        </w:rPr>
        <w:t>파일 상단의 주석을 제거한 후 다시 애플리케이션을 실행합니다.</w:t>
      </w:r>
    </w:p>
    <w:p w14:paraId="77E7FDAA" w14:textId="0552E2D0" w:rsidR="0089517F" w:rsidRDefault="00AC5426" w:rsidP="0089517F">
      <w:pPr>
        <w:pStyle w:val="ListParagraph"/>
        <w:ind w:leftChars="0"/>
      </w:pPr>
      <w:r>
        <w:rPr>
          <w:noProof/>
        </w:rPr>
        <w:drawing>
          <wp:inline distT="0" distB="0" distL="0" distR="0" wp14:anchorId="57D3FEF5" wp14:editId="7AE8DC16">
            <wp:extent cx="4429125" cy="93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82B7" w14:textId="56A5CF34" w:rsidR="0089517F" w:rsidRDefault="00AC5426" w:rsidP="00557D5F">
      <w:pPr>
        <w:pStyle w:val="ListParagraph"/>
        <w:numPr>
          <w:ilvl w:val="0"/>
          <w:numId w:val="21"/>
        </w:numPr>
        <w:ind w:leftChars="0"/>
      </w:pPr>
      <w:r>
        <w:t>4</w:t>
      </w:r>
      <w:r>
        <w:rPr>
          <w:rFonts w:hint="eastAsia"/>
        </w:rPr>
        <w:t xml:space="preserve">번과 </w:t>
      </w:r>
      <w:r>
        <w:t>5</w:t>
      </w:r>
      <w:r>
        <w:rPr>
          <w:rFonts w:hint="eastAsia"/>
        </w:rPr>
        <w:t>번의 과정을 반복합니다.</w:t>
      </w:r>
      <w:r>
        <w:t xml:space="preserve"> </w:t>
      </w:r>
      <w:r>
        <w:rPr>
          <w:rFonts w:hint="eastAsia"/>
        </w:rPr>
        <w:t>이번에는 타이머의 시간이 유지되었음을 확인할 수 있습니다.</w:t>
      </w:r>
      <w:r>
        <w:t xml:space="preserve"> </w:t>
      </w:r>
      <w:r>
        <w:rPr>
          <w:rFonts w:hint="eastAsia"/>
        </w:rPr>
        <w:t>이와 같은 동작은 아래 코드에 의해 구현되었습니다.</w:t>
      </w:r>
      <w:r>
        <w:t xml:space="preserve"> </w:t>
      </w:r>
    </w:p>
    <w:p w14:paraId="320AD57C" w14:textId="17F4E44C" w:rsidR="00AC5426" w:rsidRDefault="00AC5426" w:rsidP="00AC5426">
      <w:pPr>
        <w:pStyle w:val="ListParagraph"/>
        <w:ind w:leftChars="0"/>
      </w:pPr>
      <w:r>
        <w:rPr>
          <w:noProof/>
        </w:rPr>
        <w:drawing>
          <wp:inline distT="0" distB="0" distL="0" distR="0" wp14:anchorId="28E6F3A1" wp14:editId="5ECFFDB9">
            <wp:extent cx="5731510" cy="235902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0E8B" w14:textId="0A743970" w:rsidR="00117F88" w:rsidRDefault="00105A2E" w:rsidP="00117F88">
      <w:pPr>
        <w:pStyle w:val="Heading1"/>
      </w:pPr>
      <w:r>
        <w:rPr>
          <w:rFonts w:hint="eastAsia"/>
        </w:rPr>
        <w:t xml:space="preserve">네비게이션 상태와 </w:t>
      </w:r>
      <w:r w:rsidR="00AC5426">
        <w:t>Suspend/Terminate</w:t>
      </w:r>
      <w:r w:rsidR="00AC5426">
        <w:rPr>
          <w:rFonts w:hint="eastAsia"/>
        </w:rPr>
        <w:t xml:space="preserve"> </w:t>
      </w:r>
      <w:r>
        <w:rPr>
          <w:rFonts w:hint="eastAsia"/>
        </w:rPr>
        <w:t>모드</w:t>
      </w:r>
    </w:p>
    <w:p w14:paraId="39465280" w14:textId="795EECA9" w:rsidR="00117F88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 xml:space="preserve">Session </w:t>
      </w:r>
      <w:r>
        <w:t>7</w:t>
      </w:r>
      <w:r>
        <w:rPr>
          <w:rFonts w:hint="eastAsia"/>
        </w:rPr>
        <w:t xml:space="preserve"> 폴더 </w:t>
      </w:r>
      <w:r>
        <w:t xml:space="preserve">&gt; </w:t>
      </w:r>
      <w:r w:rsidRPr="000B14FE">
        <w:rPr>
          <w:b/>
        </w:rPr>
        <w:t>Demo</w:t>
      </w:r>
      <w:r>
        <w:rPr>
          <w:b/>
        </w:rPr>
        <w:t>3</w:t>
      </w:r>
      <w:r>
        <w:t xml:space="preserve"> </w:t>
      </w:r>
      <w:r>
        <w:rPr>
          <w:rFonts w:hint="eastAsia"/>
        </w:rPr>
        <w:t xml:space="preserve">폴더안의 </w:t>
      </w:r>
      <w:proofErr w:type="spellStart"/>
      <w:r w:rsidRPr="00105A2E">
        <w:rPr>
          <w:b/>
        </w:rPr>
        <w:t>PicApp</w:t>
      </w:r>
      <w:proofErr w:type="spellEnd"/>
      <w:r w:rsidRPr="00B1706B">
        <w:rPr>
          <w:rFonts w:hint="eastAsia"/>
        </w:rPr>
        <w:t>솔루션 파일을 엽니다.</w:t>
      </w:r>
      <w:r w:rsidR="00117F88">
        <w:t xml:space="preserve"> </w:t>
      </w:r>
    </w:p>
    <w:p w14:paraId="4AE72133" w14:textId="57FCBF7C" w:rsidR="00CC1A57" w:rsidRDefault="00105A2E" w:rsidP="00CC1A57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애플리케이션을 실행해 봅니다.</w:t>
      </w:r>
      <w:r>
        <w:t xml:space="preserve"> </w:t>
      </w:r>
      <w:r>
        <w:rPr>
          <w:rFonts w:hint="eastAsia"/>
        </w:rPr>
        <w:t>아래와 같이 여섯개의 이미지와 파일명이 나타납니다.</w:t>
      </w:r>
    </w:p>
    <w:p w14:paraId="1FF2618C" w14:textId="2335EF88" w:rsidR="00105A2E" w:rsidRDefault="00105A2E" w:rsidP="00105A2E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6732FE35" wp14:editId="03CE60E5">
            <wp:extent cx="2438400" cy="418741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0575" cy="422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9656" w14:textId="77777777" w:rsidR="003B35FB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t>이미지를 선택하면 비주얼 스튜디오에 걸려 있는</w:t>
      </w:r>
      <w:r>
        <w:t>break point</w:t>
      </w:r>
      <w:r>
        <w:rPr>
          <w:rFonts w:hint="eastAsia"/>
        </w:rPr>
        <w:t>로 이동하게 됩니다.</w:t>
      </w:r>
      <w:r>
        <w:t xml:space="preserve"> F5</w:t>
      </w:r>
      <w:r>
        <w:rPr>
          <w:rFonts w:hint="eastAsia"/>
        </w:rPr>
        <w:t>버튼을 눌러 계속 실행하면 확대된 이미지와 함께 파일명을 수정할 수 있는 메뉴가 나타납니다.</w:t>
      </w:r>
      <w:r>
        <w:t xml:space="preserve"> </w:t>
      </w:r>
    </w:p>
    <w:p w14:paraId="590FC55F" w14:textId="67133D7A" w:rsidR="00CC1A57" w:rsidRPr="00CC1A57" w:rsidRDefault="00105A2E" w:rsidP="009465F4">
      <w:pPr>
        <w:pStyle w:val="ListParagraph"/>
        <w:numPr>
          <w:ilvl w:val="0"/>
          <w:numId w:val="24"/>
        </w:numPr>
        <w:ind w:leftChars="0"/>
      </w:pPr>
      <w:r>
        <w:rPr>
          <w:noProof/>
        </w:rPr>
        <w:drawing>
          <wp:inline distT="0" distB="0" distL="0" distR="0" wp14:anchorId="74796DE0" wp14:editId="055B5BD6">
            <wp:extent cx="2023418" cy="35337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831" cy="356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C6C0" w14:textId="69A96A35" w:rsidR="00CC1A57" w:rsidRDefault="00105A2E" w:rsidP="00117F88">
      <w:pPr>
        <w:pStyle w:val="ListParagraph"/>
        <w:numPr>
          <w:ilvl w:val="0"/>
          <w:numId w:val="24"/>
        </w:numPr>
        <w:ind w:leftChars="0"/>
      </w:pPr>
      <w:r>
        <w:rPr>
          <w:rFonts w:hint="eastAsia"/>
        </w:rPr>
        <w:lastRenderedPageBreak/>
        <w:t>아래와 같이 파일명을 변경한 후 뒤로 버튼을 선택하여 변경사항이 적용되었는지 확인합니다.</w:t>
      </w:r>
      <w:r>
        <w:t xml:space="preserve"> </w:t>
      </w:r>
    </w:p>
    <w:p w14:paraId="795CB706" w14:textId="04227070" w:rsidR="00CC1A57" w:rsidRDefault="00105A2E" w:rsidP="00CC1A57">
      <w:pPr>
        <w:pStyle w:val="ListParagraph"/>
        <w:ind w:leftChars="0"/>
      </w:pPr>
      <w:r>
        <w:rPr>
          <w:noProof/>
        </w:rPr>
        <w:drawing>
          <wp:inline distT="0" distB="0" distL="0" distR="0" wp14:anchorId="384038AD" wp14:editId="40E28646">
            <wp:extent cx="2572829" cy="2638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280" cy="26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9B6" w14:textId="499DAFDF" w:rsidR="007061A0" w:rsidRDefault="00105A2E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비주얼 스튜디오 상단의 </w:t>
      </w:r>
      <w:r>
        <w:t xml:space="preserve">Lifecycle </w:t>
      </w:r>
      <w:r>
        <w:rPr>
          <w:rFonts w:hint="eastAsia"/>
        </w:rPr>
        <w:t xml:space="preserve">Events 에서 </w:t>
      </w:r>
      <w:r>
        <w:t xml:space="preserve">Suspend &amp; Shutdown </w:t>
      </w:r>
      <w:r>
        <w:rPr>
          <w:rFonts w:hint="eastAsia"/>
        </w:rPr>
        <w:t>버튼을 선택합니다.</w:t>
      </w:r>
    </w:p>
    <w:p w14:paraId="4170D71A" w14:textId="0A44D3FD" w:rsidR="007061A0" w:rsidRDefault="007061A0" w:rsidP="007061A0">
      <w:pPr>
        <w:pStyle w:val="ListParagraph"/>
        <w:ind w:leftChars="0"/>
      </w:pPr>
      <w:r>
        <w:rPr>
          <w:noProof/>
        </w:rPr>
        <w:drawing>
          <wp:inline distT="0" distB="0" distL="0" distR="0" wp14:anchorId="0D8544C4" wp14:editId="4CABBAFD">
            <wp:extent cx="204787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D623" w14:textId="352389B0" w:rsidR="007061A0" w:rsidRDefault="007061A0" w:rsidP="007061A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F5버튼을 눌러 애플리케이션을 다시 실행해 봅니다.</w:t>
      </w:r>
      <w:r>
        <w:t xml:space="preserve"> </w:t>
      </w:r>
      <w:r w:rsidR="003B35FB">
        <w:rPr>
          <w:rFonts w:hint="eastAsia"/>
        </w:rPr>
        <w:t>변경사항이 적용되지 않았음을 확인할 수 있습니다.</w:t>
      </w:r>
      <w:r w:rsidR="003B35FB">
        <w:t xml:space="preserve"> </w:t>
      </w:r>
    </w:p>
    <w:p w14:paraId="728B3EA4" w14:textId="4EE37BAF" w:rsidR="003B35FB" w:rsidRDefault="003B35FB" w:rsidP="003B35FB">
      <w:pPr>
        <w:pStyle w:val="ListParagraph"/>
        <w:numPr>
          <w:ilvl w:val="0"/>
          <w:numId w:val="21"/>
        </w:numPr>
        <w:ind w:leftChars="0"/>
      </w:pPr>
      <w:proofErr w:type="spellStart"/>
      <w:r>
        <w:t>App.</w:t>
      </w:r>
      <w:r>
        <w:rPr>
          <w:rFonts w:hint="eastAsia"/>
        </w:rPr>
        <w:t>x</w:t>
      </w:r>
      <w:r>
        <w:t>aml.cs</w:t>
      </w:r>
      <w:proofErr w:type="spellEnd"/>
      <w:r>
        <w:t xml:space="preserve"> </w:t>
      </w:r>
      <w:r>
        <w:rPr>
          <w:rFonts w:hint="eastAsia"/>
        </w:rPr>
        <w:t>파일 상단의 주석을 제거한 후 다시 애플리케이션을 실행합니다.</w:t>
      </w:r>
    </w:p>
    <w:p w14:paraId="6FCAFAB1" w14:textId="45D4822C" w:rsidR="003B35FB" w:rsidRDefault="003B35FB" w:rsidP="003B35FB">
      <w:pPr>
        <w:pStyle w:val="ListParagraph"/>
        <w:ind w:leftChars="0"/>
      </w:pPr>
      <w:r>
        <w:rPr>
          <w:noProof/>
        </w:rPr>
        <w:drawing>
          <wp:inline distT="0" distB="0" distL="0" distR="0" wp14:anchorId="0492ADC7" wp14:editId="0A214BF7">
            <wp:extent cx="4314825" cy="9525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4B8A" w14:textId="1D2396EE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3~9번의 과정을 반복하여 파일명 변경이 적용되는지를 살펴봅니다.</w:t>
      </w:r>
      <w:r>
        <w:t xml:space="preserve"> </w:t>
      </w:r>
    </w:p>
    <w:p w14:paraId="76CACC2E" w14:textId="781A0F5A" w:rsidR="003B35FB" w:rsidRDefault="003B35FB" w:rsidP="003B35FB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아래의 코드는 파일명 변경을 가능하게 하는 코드입니다.</w:t>
      </w:r>
      <w:r>
        <w:t xml:space="preserve"> </w:t>
      </w:r>
      <w:r>
        <w:rPr>
          <w:rFonts w:hint="eastAsia"/>
        </w:rPr>
        <w:t>하나하나 살펴보도록 하겠습니다.</w:t>
      </w:r>
      <w:r>
        <w:t xml:space="preserve"> </w:t>
      </w:r>
    </w:p>
    <w:p w14:paraId="4CB5A6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OnLaunched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LaunchActivatedEventArgs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6FC68F9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F7F353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28B8E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DEBUG</w:t>
      </w:r>
    </w:p>
    <w:p w14:paraId="3B4B15F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System.Diagnostics.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.IsAttached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A95A11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695176F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.DebugSettings.EnableFrameRateCounter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4F02B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14:paraId="7327AD1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54278B2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Window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.Current.Content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11CAC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9E1BCD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9D4E94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2DC6C11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</w:t>
      </w:r>
    </w:p>
    <w:p w14:paraId="4D2A9C05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Create</w:t>
      </w:r>
      <w:proofErr w:type="gramEnd"/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Frame to act as the navigation context and navigate to the first page</w:t>
      </w:r>
    </w:p>
    <w:p w14:paraId="76B04F7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</w:t>
      </w:r>
      <w:proofErr w:type="spellEnd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Frame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E59EC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8758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proofErr w:type="gramStart"/>
      <w:r w:rsidRPr="00DE61BC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.RegisterFrame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rootFrame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spellStart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AppFrame</w:t>
      </w:r>
      <w:proofErr w:type="spellEnd"/>
      <w:r w:rsidRPr="00DE61BC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</w:t>
      </w:r>
      <w:r w:rsidRPr="00DE61BC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E7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(1)</w:t>
      </w:r>
    </w:p>
    <w:p w14:paraId="5791C250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D8641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Set the default language</w:t>
      </w:r>
    </w:p>
    <w:p w14:paraId="41845E7C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rootFrame.Language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Windows.Globalization.</w:t>
      </w:r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ApplicationLanguages</w:t>
      </w: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.Languages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0];</w:t>
      </w:r>
    </w:p>
    <w:p w14:paraId="0E298142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507C05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e.PreviousExecutionState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ApplicationExecutionState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.Terminated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</w:p>
    <w:p w14:paraId="4FB2AAC0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14:paraId="144D66E9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r w:rsidRPr="00634DF8">
        <w:rPr>
          <w:rFonts w:ascii="Consolas" w:hAnsi="Consolas" w:cs="Consolas"/>
          <w:color w:val="008000"/>
          <w:sz w:val="19"/>
          <w:szCs w:val="19"/>
          <w:highlight w:val="yellow"/>
        </w:rPr>
        <w:t>// Restore the saved session state only when appropriate</w:t>
      </w:r>
    </w:p>
    <w:p w14:paraId="7871C65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try</w:t>
      </w:r>
      <w:proofErr w:type="gramEnd"/>
    </w:p>
    <w:p w14:paraId="3FD305AB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{</w:t>
      </w:r>
    </w:p>
    <w:p w14:paraId="1D8D59F3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#if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USE_SUSPENSION_MANAGER</w:t>
      </w:r>
    </w:p>
    <w:p w14:paraId="52C0772C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3CA8C028" w14:textId="77777777" w:rsidR="003B35FB" w:rsidRPr="00634DF8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.RestoreAsync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(2)</w:t>
      </w:r>
    </w:p>
    <w:p w14:paraId="30E08AF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FBD5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54F480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7D8B5928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 w:rsidRPr="00DE61BC"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E61BC">
        <w:rPr>
          <w:rFonts w:ascii="Consolas" w:hAnsi="Consolas" w:cs="Consolas"/>
          <w:color w:val="2B91AF"/>
          <w:sz w:val="19"/>
          <w:szCs w:val="19"/>
          <w:highlight w:val="white"/>
        </w:rPr>
        <w:t>SuspensionManagerException</w:t>
      </w:r>
      <w:proofErr w:type="spellEnd"/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85647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</w:t>
      </w:r>
    </w:p>
    <w:p w14:paraId="1D42E0A6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//Something went wrong restoring state.</w:t>
      </w:r>
    </w:p>
    <w:p w14:paraId="29B107A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E61BC">
        <w:rPr>
          <w:rFonts w:ascii="Consolas" w:hAnsi="Consolas" w:cs="Consolas"/>
          <w:color w:val="008000"/>
          <w:sz w:val="19"/>
          <w:szCs w:val="19"/>
          <w:highlight w:val="white"/>
        </w:rPr>
        <w:t>//Assume there is no state and continue</w:t>
      </w:r>
    </w:p>
    <w:p w14:paraId="077ECF0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14:paraId="26DA39EF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CED443E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5FBDC3" w14:textId="77777777" w:rsidR="003B35FB" w:rsidRPr="00DE61BC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14:paraId="54FFC75E" w14:textId="77777777" w:rsidR="003B35FB" w:rsidRDefault="003B35FB" w:rsidP="003B35FB">
      <w:pPr>
        <w:rPr>
          <w:rFonts w:ascii="Consolas" w:hAnsi="Consolas" w:cs="Consolas"/>
          <w:color w:val="000000"/>
          <w:sz w:val="19"/>
          <w:szCs w:val="19"/>
        </w:rPr>
      </w:pPr>
      <w:r w:rsidRPr="00DE61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3903F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OnSuspending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SuspendingEventArgs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7FE8E56E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24B6B5B5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deferral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e.SuspendingOperation.GetDeferral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1065A744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6CE8C42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USE_SUSPENSION_MANAGER</w:t>
      </w:r>
    </w:p>
    <w:p w14:paraId="5CE78E6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FCC41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634DF8">
        <w:rPr>
          <w:rFonts w:ascii="Consolas" w:hAnsi="Consolas" w:cs="Consolas"/>
          <w:color w:val="0000FF"/>
          <w:sz w:val="19"/>
          <w:szCs w:val="19"/>
          <w:highlight w:val="yellow"/>
        </w:rPr>
        <w:t>await</w:t>
      </w:r>
      <w:proofErr w:type="gram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634DF8">
        <w:rPr>
          <w:rFonts w:ascii="Consolas" w:hAnsi="Consolas" w:cs="Consolas"/>
          <w:color w:val="2B91AF"/>
          <w:sz w:val="19"/>
          <w:szCs w:val="19"/>
          <w:highlight w:val="yellow"/>
        </w:rPr>
        <w:t>SuspensionManager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.SaveAsync</w:t>
      </w:r>
      <w:proofErr w:type="spellEnd"/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</w:t>
      </w:r>
      <w:r w:rsidRPr="00634DF8">
        <w:rPr>
          <w:rFonts w:ascii="Consolas" w:hAnsi="Consolas" w:cs="Consolas"/>
          <w:color w:val="000000"/>
          <w:sz w:val="19"/>
          <w:szCs w:val="19"/>
          <w:highlight w:val="yellow"/>
        </w:rPr>
        <w:sym w:font="Wingdings" w:char="F0DF"/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(3)</w:t>
      </w:r>
    </w:p>
    <w:p w14:paraId="225BBF9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D1E5D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USE_SUSPENSION_MANAGER</w:t>
      </w:r>
    </w:p>
    <w:p w14:paraId="736C193D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11DB8" w14:textId="77777777" w:rsidR="003B35FB" w:rsidRDefault="003B35FB" w:rsidP="003B35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deferral.Complete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CADC654" w14:textId="77777777" w:rsidR="003B35FB" w:rsidRDefault="003B35FB" w:rsidP="003B35FB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967399D" w14:textId="060A835D" w:rsidR="003B35FB" w:rsidRDefault="003B35FB" w:rsidP="003B35FB">
      <w:pPr>
        <w:pStyle w:val="ListParagraph"/>
        <w:ind w:leftChars="0"/>
      </w:pPr>
    </w:p>
    <w:p w14:paraId="1C941152" w14:textId="05549BD6" w:rsidR="006A5B02" w:rsidRDefault="006A5B02" w:rsidP="003B35FB">
      <w:pPr>
        <w:pStyle w:val="ListParagraph"/>
        <w:numPr>
          <w:ilvl w:val="0"/>
          <w:numId w:val="21"/>
        </w:numPr>
        <w:ind w:leftChars="0"/>
      </w:pPr>
      <w:r>
        <w:t>(1)</w:t>
      </w:r>
      <w:r>
        <w:rPr>
          <w:rFonts w:hint="eastAsia"/>
        </w:rPr>
        <w:t xml:space="preserve">번 코드는 기본 프레임인 </w:t>
      </w:r>
      <w:proofErr w:type="spellStart"/>
      <w:r>
        <w:t>rootFrame</w:t>
      </w:r>
      <w:proofErr w:type="spellEnd"/>
      <w:r>
        <w:rPr>
          <w:rFonts w:hint="eastAsia"/>
        </w:rPr>
        <w:t xml:space="preserve">을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에 등록하여 앱이 </w:t>
      </w:r>
      <w:del w:id="43" w:author="Reagan Hwang" w:date="2014-07-24T15:15:00Z">
        <w:r w:rsidDel="001A2F18">
          <w:rPr>
            <w:rFonts w:hint="eastAsia"/>
          </w:rPr>
          <w:delText>정지</w:delText>
        </w:r>
      </w:del>
      <w:ins w:id="44" w:author="Reagan Hwang" w:date="2014-07-24T15:15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 xml:space="preserve"> 되었을 때 모든 페이지 네비게이션을 추적하고 히스토리를 저장할 수 있도록 합니다.</w:t>
      </w:r>
    </w:p>
    <w:p w14:paraId="1497962E" w14:textId="77777777" w:rsidR="00C273C1" w:rsidRDefault="006A5B02" w:rsidP="003B35FB">
      <w:pPr>
        <w:pStyle w:val="ListParagraph"/>
        <w:numPr>
          <w:ilvl w:val="0"/>
          <w:numId w:val="21"/>
        </w:numPr>
        <w:ind w:leftChars="0"/>
      </w:pPr>
      <w:r>
        <w:t>(2)</w:t>
      </w:r>
      <w:r>
        <w:rPr>
          <w:rFonts w:hint="eastAsia"/>
        </w:rPr>
        <w:t xml:space="preserve">번 코드는 애플리케이션이 </w:t>
      </w:r>
      <w:r>
        <w:t>OS</w:t>
      </w:r>
      <w:r>
        <w:rPr>
          <w:rFonts w:hint="eastAsia"/>
        </w:rPr>
        <w:t>에 의해 종료된 후에 다시 실행되었을 때 실행됩니다.</w:t>
      </w:r>
      <w:r>
        <w:t xml:space="preserve"> </w:t>
      </w:r>
      <w:r>
        <w:rPr>
          <w:rFonts w:hint="eastAsia"/>
        </w:rPr>
        <w:t xml:space="preserve">애플리케이션이 </w:t>
      </w:r>
      <w:r w:rsidR="00C273C1">
        <w:rPr>
          <w:rFonts w:hint="eastAsia"/>
        </w:rPr>
        <w:t>종료된 페이지에서 다시 실행될 수 있도록 합니다.</w:t>
      </w:r>
      <w:r w:rsidR="00C273C1">
        <w:t xml:space="preserve"> </w:t>
      </w:r>
    </w:p>
    <w:p w14:paraId="338399A2" w14:textId="6B22D220" w:rsidR="00557D5F" w:rsidRDefault="00C273C1" w:rsidP="00557D5F">
      <w:pPr>
        <w:pStyle w:val="ListParagraph"/>
        <w:numPr>
          <w:ilvl w:val="0"/>
          <w:numId w:val="21"/>
        </w:numPr>
        <w:ind w:leftChars="0"/>
      </w:pPr>
      <w:r>
        <w:lastRenderedPageBreak/>
        <w:t>(3)</w:t>
      </w:r>
      <w:r>
        <w:rPr>
          <w:rFonts w:hint="eastAsia"/>
        </w:rPr>
        <w:t xml:space="preserve">번 코드는 애플리케이션이 </w:t>
      </w:r>
      <w:del w:id="45" w:author="Reagan Hwang" w:date="2014-07-24T15:16:00Z">
        <w:r w:rsidDel="001A2F18">
          <w:rPr>
            <w:rFonts w:hint="eastAsia"/>
          </w:rPr>
          <w:delText>정지</w:delText>
        </w:r>
      </w:del>
      <w:ins w:id="46" w:author="Reagan Hwang" w:date="2014-07-24T15:16:00Z">
        <w:r w:rsidR="001A2F18">
          <w:rPr>
            <w:rFonts w:hint="eastAsia"/>
          </w:rPr>
          <w:t>일시 중단</w:t>
        </w:r>
      </w:ins>
      <w:r>
        <w:rPr>
          <w:rFonts w:hint="eastAsia"/>
        </w:rPr>
        <w:t>되었을 때의 상태를 파일에 저장합니다.</w:t>
      </w:r>
      <w:r w:rsidR="008E2EAC">
        <w:t xml:space="preserve"> </w:t>
      </w:r>
      <w:r w:rsidR="008E2EAC">
        <w:rPr>
          <w:rFonts w:hint="eastAsia"/>
        </w:rPr>
        <w:t>이 때 앱</w:t>
      </w:r>
      <w:r w:rsidR="00D42069">
        <w:rPr>
          <w:rFonts w:hint="eastAsia"/>
        </w:rPr>
        <w:t>은</w:t>
      </w:r>
      <w:r w:rsidR="008E2EAC">
        <w:rPr>
          <w:rFonts w:hint="eastAsia"/>
        </w:rPr>
        <w:t xml:space="preserve"> </w:t>
      </w:r>
      <w:r w:rsidR="008E2EAC">
        <w:t>OS</w:t>
      </w:r>
      <w:r w:rsidR="008E2EAC">
        <w:rPr>
          <w:rFonts w:hint="eastAsia"/>
        </w:rPr>
        <w:t>에 의해 종료되는지</w:t>
      </w:r>
      <w:r w:rsidR="00D42069">
        <w:rPr>
          <w:rFonts w:hint="eastAsia"/>
        </w:rPr>
        <w:t xml:space="preserve"> </w:t>
      </w:r>
      <w:r w:rsidR="008E2EAC">
        <w:rPr>
          <w:rFonts w:hint="eastAsia"/>
        </w:rPr>
        <w:t>유저에 의해 종료되는지 알 수 없습니다만 종료되었던 상태에서 앱이 다시 시작될 수 있습니다.</w:t>
      </w:r>
      <w:r w:rsidR="008E2EAC">
        <w:t xml:space="preserve"> </w:t>
      </w:r>
    </w:p>
    <w:p w14:paraId="43B63ADE" w14:textId="15914183" w:rsidR="008E2EAC" w:rsidRDefault="008E2EAC" w:rsidP="00557D5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 시나리오에 따라 </w:t>
      </w:r>
      <w:r w:rsidR="00D42069">
        <w:rPr>
          <w:rFonts w:hint="eastAsia"/>
        </w:rPr>
        <w:t xml:space="preserve">앞서 살펴본 이 </w:t>
      </w:r>
      <w:r>
        <w:rPr>
          <w:rFonts w:hint="eastAsia"/>
        </w:rPr>
        <w:t>로직은 변경</w:t>
      </w:r>
      <w:r w:rsidR="00D42069">
        <w:rPr>
          <w:rFonts w:hint="eastAsia"/>
        </w:rPr>
        <w:t>될</w:t>
      </w:r>
      <w:r>
        <w:rPr>
          <w:rFonts w:hint="eastAsia"/>
        </w:rPr>
        <w:t xml:space="preserve"> 필요가 있습니다.</w:t>
      </w:r>
      <w:r>
        <w:t xml:space="preserve"> </w:t>
      </w:r>
      <w:r>
        <w:rPr>
          <w:rFonts w:hint="eastAsia"/>
        </w:rPr>
        <w:t xml:space="preserve">긴 시간동안 앱을 사용하지 않았던 사용자가 방문했을 때는 마지막 페이지에서 앱을 재 시작하는 것보다 </w:t>
      </w:r>
      <w:proofErr w:type="spellStart"/>
      <w:r>
        <w:rPr>
          <w:rFonts w:hint="eastAsia"/>
        </w:rPr>
        <w:t>M</w:t>
      </w:r>
      <w:r>
        <w:t>ainPage</w:t>
      </w:r>
      <w:proofErr w:type="spellEnd"/>
      <w:r>
        <w:rPr>
          <w:rFonts w:hint="eastAsia"/>
        </w:rPr>
        <w:t>에서 다시 시작하는 것이 좋을 수도 있습니다.</w:t>
      </w:r>
    </w:p>
    <w:p w14:paraId="327AF663" w14:textId="5847B033" w:rsidR="00821FC8" w:rsidRDefault="009C16DF" w:rsidP="009C16DF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솔루션 탐색기에서 </w:t>
      </w:r>
      <w:proofErr w:type="spellStart"/>
      <w:r>
        <w:rPr>
          <w:rFonts w:hint="eastAsia"/>
        </w:rPr>
        <w:t>I</w:t>
      </w:r>
      <w:r>
        <w:t>magePage.xaml.cs</w:t>
      </w:r>
      <w:proofErr w:type="spellEnd"/>
      <w:r>
        <w:t xml:space="preserve"> </w:t>
      </w:r>
      <w:r>
        <w:rPr>
          <w:rFonts w:hint="eastAsia"/>
        </w:rPr>
        <w:t>파일을 더블클릭 한 후 코드를 살펴봅니다.</w:t>
      </w:r>
      <w:r w:rsidR="00821FC8">
        <w:t xml:space="preserve"> </w:t>
      </w:r>
      <w:r w:rsidR="00821FC8">
        <w:rPr>
          <w:rFonts w:hint="eastAsia"/>
        </w:rPr>
        <w:t>이 페이지는 이미지파일명을 변경하는 코드가 구현되어 있습니다.</w:t>
      </w:r>
      <w:r w:rsidR="00821FC8">
        <w:t xml:space="preserve"> </w:t>
      </w:r>
    </w:p>
    <w:p w14:paraId="1675610F" w14:textId="1BA2AEAC" w:rsidR="006C2DEC" w:rsidRDefault="00833293" w:rsidP="006C2DEC">
      <w:pPr>
        <w:pStyle w:val="ListParagraph"/>
        <w:numPr>
          <w:ilvl w:val="0"/>
          <w:numId w:val="21"/>
        </w:numPr>
        <w:ind w:leftChars="0"/>
      </w:pPr>
      <w:r>
        <w:t>20</w:t>
      </w:r>
      <w:r>
        <w:rPr>
          <w:rFonts w:hint="eastAsia"/>
        </w:rPr>
        <w:t xml:space="preserve">번째 줄부터 선언되어 있는 </w:t>
      </w:r>
      <w:r w:rsidR="009C16DF">
        <w:rPr>
          <w:rFonts w:hint="eastAsia"/>
        </w:rPr>
        <w:t xml:space="preserve">페이지의 생성자는 </w:t>
      </w:r>
      <w:proofErr w:type="spellStart"/>
      <w:r w:rsidR="009C16DF">
        <w:t>NavigationHelper</w:t>
      </w:r>
      <w:proofErr w:type="spellEnd"/>
      <w:r>
        <w:rPr>
          <w:rFonts w:hint="eastAsia"/>
        </w:rPr>
        <w:t>의</w:t>
      </w:r>
      <w:r w:rsidR="009C16DF">
        <w:rPr>
          <w:rFonts w:hint="eastAsia"/>
        </w:rPr>
        <w:t xml:space="preserve"> </w:t>
      </w:r>
      <w:r>
        <w:rPr>
          <w:rFonts w:hint="eastAsia"/>
        </w:rPr>
        <w:t xml:space="preserve">인스턴스를 만들고 </w:t>
      </w:r>
      <w:proofErr w:type="spellStart"/>
      <w:r>
        <w:rPr>
          <w:rFonts w:hint="eastAsia"/>
        </w:rPr>
        <w:t>NavigationHelper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 w:rsidR="009C16DF">
        <w:t>LoadState</w:t>
      </w:r>
      <w:proofErr w:type="spellEnd"/>
      <w:r w:rsidR="009C16DF">
        <w:t xml:space="preserve"> / </w:t>
      </w:r>
      <w:proofErr w:type="spellStart"/>
      <w:r w:rsidR="009C16DF">
        <w:t>SaveState</w:t>
      </w:r>
      <w:proofErr w:type="spellEnd"/>
      <w:r w:rsidR="009C16DF">
        <w:t xml:space="preserve"> </w:t>
      </w:r>
      <w:r w:rsidR="009C16DF">
        <w:rPr>
          <w:rFonts w:hint="eastAsia"/>
        </w:rPr>
        <w:t>이벤트 핸들러</w:t>
      </w:r>
      <w:r>
        <w:rPr>
          <w:rFonts w:hint="eastAsia"/>
        </w:rPr>
        <w:t xml:space="preserve">의 수신자에 </w:t>
      </w:r>
      <w:proofErr w:type="spellStart"/>
      <w:r>
        <w:t>ImagePage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LoadState</w:t>
      </w:r>
      <w:proofErr w:type="spellEnd"/>
      <w:r>
        <w:t xml:space="preserve"> / </w:t>
      </w:r>
      <w:proofErr w:type="spellStart"/>
      <w:r>
        <w:t>SaveState</w:t>
      </w:r>
      <w:proofErr w:type="spellEnd"/>
      <w:r w:rsidR="009C16DF">
        <w:rPr>
          <w:rFonts w:hint="eastAsia"/>
        </w:rPr>
        <w:t xml:space="preserve"> </w:t>
      </w:r>
      <w:r>
        <w:rPr>
          <w:rFonts w:hint="eastAsia"/>
        </w:rPr>
        <w:t>메서드를 각각 추가합니다.</w:t>
      </w:r>
    </w:p>
    <w:p w14:paraId="63E88FDF" w14:textId="1C4CF848" w:rsidR="00833293" w:rsidRDefault="00833293" w:rsidP="00833293">
      <w:pPr>
        <w:pStyle w:val="ListParagraph"/>
        <w:ind w:leftChars="0"/>
      </w:pPr>
      <w:r>
        <w:rPr>
          <w:noProof/>
        </w:rPr>
        <w:drawing>
          <wp:inline distT="0" distB="0" distL="0" distR="0" wp14:anchorId="4FDD9E66" wp14:editId="2A0E95C2">
            <wp:extent cx="5023274" cy="140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7921" cy="141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07F" w14:textId="61A7BFE9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실행한 후 이미지를 클릭해 봅니다.</w:t>
      </w:r>
      <w:r>
        <w:t xml:space="preserve"> </w:t>
      </w:r>
    </w:p>
    <w:p w14:paraId="743C00FC" w14:textId="683850EE" w:rsidR="00F7054C" w:rsidRDefault="00F7054C" w:rsidP="006C2DEC">
      <w:pPr>
        <w:pStyle w:val="ListParagraph"/>
        <w:numPr>
          <w:ilvl w:val="0"/>
          <w:numId w:val="21"/>
        </w:numPr>
        <w:ind w:leftChars="0"/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</w:t>
      </w:r>
      <w:r>
        <w:rPr>
          <w:rFonts w:hint="eastAsia"/>
        </w:rPr>
        <w:t xml:space="preserve">이 메서드에서는 </w:t>
      </w:r>
      <w:r>
        <w:t>Image ID</w:t>
      </w:r>
      <w:r>
        <w:rPr>
          <w:rFonts w:hint="eastAsia"/>
        </w:rPr>
        <w:t xml:space="preserve">를 넘기고 새로운 </w:t>
      </w:r>
      <w:proofErr w:type="spellStart"/>
      <w:r>
        <w:t>ViewModel</w:t>
      </w:r>
      <w:proofErr w:type="spellEnd"/>
      <w:r>
        <w:t xml:space="preserve"> </w:t>
      </w:r>
      <w:r>
        <w:rPr>
          <w:rFonts w:hint="eastAsia"/>
        </w:rPr>
        <w:t xml:space="preserve">인스턴스를 생성한 후 </w:t>
      </w:r>
      <w:proofErr w:type="spellStart"/>
      <w:r>
        <w:t>DataItem</w:t>
      </w:r>
      <w:proofErr w:type="spellEnd"/>
      <w:r>
        <w:t xml:space="preserve"> </w:t>
      </w:r>
      <w:r>
        <w:rPr>
          <w:rFonts w:hint="eastAsia"/>
        </w:rPr>
        <w:t>객체를 저장합니다.</w:t>
      </w:r>
      <w:r>
        <w:t xml:space="preserve"> 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39F35E49" w14:textId="1E960414" w:rsidR="00833293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</w:t>
      </w:r>
      <w:r>
        <w:rPr>
          <w:rFonts w:hint="eastAsia"/>
        </w:rPr>
        <w:t>LoadState</w:t>
      </w:r>
      <w:proofErr w:type="spellEnd"/>
      <w:r>
        <w:t xml:space="preserve"> </w:t>
      </w:r>
      <w:r>
        <w:rPr>
          <w:rFonts w:hint="eastAsia"/>
        </w:rPr>
        <w:t xml:space="preserve">메서드에 </w:t>
      </w:r>
      <w:r>
        <w:t>break</w:t>
      </w:r>
      <w:r>
        <w:rPr>
          <w:rFonts w:hint="eastAsia"/>
        </w:rPr>
        <w:t>가 걸릴 것입니다.</w:t>
      </w:r>
      <w:r>
        <w:t xml:space="preserve"> F10 </w:t>
      </w:r>
      <w:r>
        <w:rPr>
          <w:rFonts w:hint="eastAsia"/>
        </w:rPr>
        <w:t xml:space="preserve">버튼을 눌러 한 줄씩 수행해 보면, 현재 저장된 상태가 없으므로 </w:t>
      </w:r>
      <w:r>
        <w:t>if</w:t>
      </w:r>
      <w:r>
        <w:rPr>
          <w:rFonts w:hint="eastAsia"/>
        </w:rPr>
        <w:t>문</w:t>
      </w:r>
      <w:r w:rsidR="001902E0">
        <w:rPr>
          <w:rFonts w:hint="eastAsia"/>
        </w:rPr>
        <w:t xml:space="preserve"> 블록을 거</w:t>
      </w:r>
      <w:r>
        <w:rPr>
          <w:rFonts w:hint="eastAsia"/>
        </w:rPr>
        <w:t>치지 않고 지나가게 됩니다.</w:t>
      </w:r>
      <w:r>
        <w:t xml:space="preserve"> </w:t>
      </w:r>
    </w:p>
    <w:p w14:paraId="10B51362" w14:textId="42F1F9A8" w:rsidR="00F7054C" w:rsidRDefault="00F7054C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다시 </w:t>
      </w:r>
      <w:r>
        <w:t xml:space="preserve">F5 </w:t>
      </w:r>
      <w:r>
        <w:rPr>
          <w:rFonts w:hint="eastAsia"/>
        </w:rPr>
        <w:t>버튼을 눌러 계속 실행합니다.</w:t>
      </w:r>
      <w:r>
        <w:t xml:space="preserve"> </w:t>
      </w:r>
    </w:p>
    <w:p w14:paraId="6E1BFE26" w14:textId="2451EFDA" w:rsidR="00F7054C" w:rsidRDefault="006C29FE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아래와 같이 에뮬레이터의 </w:t>
      </w:r>
      <w:r w:rsidR="00F7054C">
        <w:t xml:space="preserve">Edit </w:t>
      </w:r>
      <w:r w:rsidR="00F7054C">
        <w:rPr>
          <w:rFonts w:hint="eastAsia"/>
        </w:rPr>
        <w:t>버튼을 눌러 이미지의 제목을 바꿔봅니다.</w:t>
      </w:r>
      <w:r w:rsidR="00F7054C">
        <w:t xml:space="preserve"> </w:t>
      </w:r>
    </w:p>
    <w:p w14:paraId="28240D1D" w14:textId="2DB846AD" w:rsidR="00F7054C" w:rsidRDefault="00F7054C" w:rsidP="00F7054C">
      <w:pPr>
        <w:pStyle w:val="ListParagraph"/>
        <w:ind w:leftChars="0"/>
      </w:pPr>
      <w:r>
        <w:rPr>
          <w:noProof/>
        </w:rPr>
        <w:lastRenderedPageBreak/>
        <w:drawing>
          <wp:inline distT="0" distB="0" distL="0" distR="0" wp14:anchorId="117C1A64" wp14:editId="0B18113E">
            <wp:extent cx="1666875" cy="2457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147"/>
                    <a:stretch/>
                  </pic:blipFill>
                  <pic:spPr bwMode="auto">
                    <a:xfrm>
                      <a:off x="0" y="0"/>
                      <a:ext cx="1674119" cy="246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7266B" w14:textId="1E416F41" w:rsidR="00F7054C" w:rsidRDefault="001902E0" w:rsidP="006C2DEC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Lifecycle Events</w:t>
      </w:r>
      <w:r>
        <w:t xml:space="preserve"> </w:t>
      </w:r>
      <w:r>
        <w:rPr>
          <w:rFonts w:hint="eastAsia"/>
        </w:rPr>
        <w:t xml:space="preserve">메뉴의 </w:t>
      </w:r>
      <w:r>
        <w:t xml:space="preserve">Suspend and shutdown </w:t>
      </w:r>
      <w:r>
        <w:rPr>
          <w:rFonts w:hint="eastAsia"/>
        </w:rPr>
        <w:t>메뉴를 선택하여 앱을 종료합니다.</w:t>
      </w:r>
      <w:r>
        <w:t xml:space="preserve"> </w:t>
      </w:r>
      <w:r>
        <w:rPr>
          <w:rFonts w:hint="eastAsia"/>
        </w:rPr>
        <w:t xml:space="preserve">이 때 애플리케이션은 </w:t>
      </w:r>
      <w:proofErr w:type="spellStart"/>
      <w:r>
        <w:t>OnNavigatedFrom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걸리게 됩니다.</w:t>
      </w:r>
      <w:r>
        <w:t xml:space="preserve"> </w:t>
      </w:r>
    </w:p>
    <w:p w14:paraId="1C651174" w14:textId="65543C2B" w:rsidR="001902E0" w:rsidRDefault="001902E0" w:rsidP="001902E0">
      <w:pPr>
        <w:pStyle w:val="ListParagraph"/>
        <w:ind w:leftChars="0"/>
      </w:pPr>
      <w:r>
        <w:rPr>
          <w:noProof/>
        </w:rPr>
        <w:drawing>
          <wp:inline distT="0" distB="0" distL="0" distR="0" wp14:anchorId="6B952F5C" wp14:editId="5546D248">
            <wp:extent cx="1857375" cy="971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C232" w14:textId="13C50685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t xml:space="preserve">F10 </w:t>
      </w:r>
      <w:r>
        <w:rPr>
          <w:rFonts w:hint="eastAsia"/>
        </w:rPr>
        <w:t xml:space="preserve">버튼을 눌러 </w:t>
      </w:r>
      <w:proofErr w:type="spellStart"/>
      <w:r>
        <w:rPr>
          <w:rFonts w:hint="eastAsia"/>
        </w:rPr>
        <w:t>OnNavigatedFrom</w:t>
      </w:r>
      <w:proofErr w:type="spellEnd"/>
      <w:r>
        <w:rPr>
          <w:rFonts w:hint="eastAsia"/>
        </w:rPr>
        <w:t xml:space="preserve"> 메서드를 한 줄씩 실행해 봅니다.</w:t>
      </w:r>
      <w:r>
        <w:t xml:space="preserve"> </w:t>
      </w:r>
      <w:r>
        <w:rPr>
          <w:rFonts w:hint="eastAsia"/>
        </w:rPr>
        <w:t xml:space="preserve">뒤로 버튼을 누른것이 아니기 때문에 </w:t>
      </w:r>
      <w:r>
        <w:t>If</w:t>
      </w:r>
      <w:r>
        <w:rPr>
          <w:rFonts w:hint="eastAsia"/>
        </w:rPr>
        <w:t>문 블록을 거치지 않고 지나가게 됩니다.</w:t>
      </w:r>
      <w:r>
        <w:t xml:space="preserve"> </w:t>
      </w:r>
      <w:r>
        <w:rPr>
          <w:rFonts w:hint="eastAsia"/>
        </w:rPr>
        <w:t>F5버튼을 눌러 계속 실행합니다.</w:t>
      </w:r>
      <w:r>
        <w:t xml:space="preserve"> </w:t>
      </w:r>
    </w:p>
    <w:p w14:paraId="0897CAA0" w14:textId="1A0C5E77" w:rsidR="001902E0" w:rsidRDefault="001902E0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이번에는 </w:t>
      </w:r>
      <w:proofErr w:type="spellStart"/>
      <w:r>
        <w:t>NavigationHelper_SaveState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r>
        <w:t>break</w:t>
      </w:r>
      <w:r>
        <w:rPr>
          <w:rFonts w:hint="eastAsia"/>
        </w:rPr>
        <w:t>가 걸립니다.</w:t>
      </w:r>
      <w:r>
        <w:t xml:space="preserve"> </w:t>
      </w:r>
      <w:r>
        <w:rPr>
          <w:rFonts w:hint="eastAsia"/>
        </w:rPr>
        <w:t xml:space="preserve">이 메서드에서는 </w:t>
      </w:r>
      <w:proofErr w:type="spellStart"/>
      <w:r>
        <w:t>viewModel</w:t>
      </w:r>
      <w:proofErr w:type="spellEnd"/>
      <w:r>
        <w:rPr>
          <w:rFonts w:hint="eastAsia"/>
        </w:rPr>
        <w:t>의 데이터를 편집하고 있는지를 확인합니다.</w:t>
      </w:r>
      <w:r>
        <w:t xml:space="preserve"> </w:t>
      </w:r>
      <w:r>
        <w:rPr>
          <w:rFonts w:hint="eastAsia"/>
        </w:rPr>
        <w:t xml:space="preserve">앞서 이미지의 제목을 바꾸려 했기 때문에 </w:t>
      </w:r>
      <w:r>
        <w:t>if</w:t>
      </w:r>
      <w:r>
        <w:rPr>
          <w:rFonts w:hint="eastAsia"/>
        </w:rPr>
        <w:t xml:space="preserve">문의 블록이 수행되고 </w:t>
      </w:r>
      <w:proofErr w:type="spellStart"/>
      <w:r w:rsidR="006C29FE">
        <w:t>PageStat</w:t>
      </w:r>
      <w:r w:rsidR="006C29FE">
        <w:rPr>
          <w:rFonts w:hint="eastAsia"/>
        </w:rPr>
        <w:t>e</w:t>
      </w:r>
      <w:proofErr w:type="spellEnd"/>
      <w:r>
        <w:rPr>
          <w:rFonts w:hint="eastAsia"/>
        </w:rPr>
        <w:t>객체에 바뀐 이미지의 제목이 저장됩니다.</w:t>
      </w:r>
    </w:p>
    <w:p w14:paraId="6FEA07CD" w14:textId="2E3715C0" w:rsidR="001902E0" w:rsidRDefault="00D42069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 xml:space="preserve">앱이 중지되었을 때 </w:t>
      </w:r>
      <w:proofErr w:type="spellStart"/>
      <w:r w:rsidR="001902E0">
        <w:rPr>
          <w:rFonts w:hint="eastAsia"/>
        </w:rPr>
        <w:t>PageState</w:t>
      </w:r>
      <w:proofErr w:type="spellEnd"/>
      <w:r w:rsidR="001902E0">
        <w:t xml:space="preserve"> </w:t>
      </w:r>
      <w:r w:rsidR="001902E0">
        <w:rPr>
          <w:rFonts w:hint="eastAsia"/>
        </w:rPr>
        <w:t xml:space="preserve">객체와 </w:t>
      </w:r>
      <w:r w:rsidR="001902E0">
        <w:t>Frame</w:t>
      </w:r>
      <w:r w:rsidR="001902E0">
        <w:rPr>
          <w:rFonts w:hint="eastAsia"/>
        </w:rPr>
        <w:t>의 네</w:t>
      </w:r>
      <w:r>
        <w:rPr>
          <w:rFonts w:hint="eastAsia"/>
        </w:rPr>
        <w:t>비</w:t>
      </w:r>
      <w:r w:rsidR="001902E0">
        <w:rPr>
          <w:rFonts w:hint="eastAsia"/>
        </w:rPr>
        <w:t xml:space="preserve">게이션 </w:t>
      </w:r>
      <w:r>
        <w:rPr>
          <w:rFonts w:hint="eastAsia"/>
        </w:rPr>
        <w:t>히스토리는</w:t>
      </w:r>
      <w:r w:rsidR="001902E0">
        <w:rPr>
          <w:rFonts w:hint="eastAsia"/>
        </w:rPr>
        <w:t xml:space="preserve"> </w:t>
      </w:r>
      <w:proofErr w:type="spellStart"/>
      <w:r w:rsidR="001902E0">
        <w:t>SuspensionManager</w:t>
      </w:r>
      <w:proofErr w:type="spellEnd"/>
      <w:r w:rsidR="001902E0">
        <w:rPr>
          <w:rFonts w:hint="eastAsia"/>
        </w:rPr>
        <w:t xml:space="preserve">에 의해 </w:t>
      </w:r>
      <w:r>
        <w:rPr>
          <w:rFonts w:hint="eastAsia"/>
        </w:rPr>
        <w:t>저장됩니다.</w:t>
      </w:r>
      <w:r>
        <w:t xml:space="preserve"> </w:t>
      </w:r>
      <w:proofErr w:type="spellStart"/>
      <w:r>
        <w:t>SuspensionManager</w:t>
      </w:r>
      <w:proofErr w:type="spellEnd"/>
      <w:r>
        <w:rPr>
          <w:rFonts w:hint="eastAsia"/>
        </w:rPr>
        <w:t xml:space="preserve">는 </w:t>
      </w:r>
      <w:proofErr w:type="spellStart"/>
      <w:r>
        <w:t>DataContractSerializer</w:t>
      </w:r>
      <w:proofErr w:type="spellEnd"/>
      <w:r>
        <w:rPr>
          <w:rFonts w:hint="eastAsia"/>
        </w:rPr>
        <w:t>를 통해 상태 관련 데이터를 직렬화 합니다.</w:t>
      </w:r>
      <w:r>
        <w:t xml:space="preserve"> </w:t>
      </w:r>
    </w:p>
    <w:p w14:paraId="5665940B" w14:textId="39A92EBA" w:rsidR="001902E0" w:rsidRDefault="00D42069" w:rsidP="001902E0">
      <w:pPr>
        <w:pStyle w:val="ListParagraph"/>
        <w:numPr>
          <w:ilvl w:val="0"/>
          <w:numId w:val="21"/>
        </w:numPr>
        <w:ind w:leftChars="0"/>
      </w:pPr>
      <w:r>
        <w:rPr>
          <w:rFonts w:hint="eastAsia"/>
        </w:rPr>
        <w:t>애플리케이션을 다시 실행합니다.</w:t>
      </w:r>
      <w:r>
        <w:t xml:space="preserve"> </w:t>
      </w:r>
      <w:proofErr w:type="spellStart"/>
      <w:r>
        <w:t>BreakPoint</w:t>
      </w:r>
      <w:proofErr w:type="spellEnd"/>
      <w:r>
        <w:rPr>
          <w:rFonts w:hint="eastAsia"/>
        </w:rPr>
        <w:t xml:space="preserve">가 걸려 있으므로 </w:t>
      </w:r>
      <w:r>
        <w:t>F5</w:t>
      </w:r>
      <w:r>
        <w:rPr>
          <w:rFonts w:hint="eastAsia"/>
        </w:rPr>
        <w:t>를 눌러 애플리케이션을 계속 실행하면,</w:t>
      </w:r>
      <w:r>
        <w:t xml:space="preserve"> </w:t>
      </w:r>
      <w:r>
        <w:rPr>
          <w:rFonts w:hint="eastAsia"/>
        </w:rPr>
        <w:t>앞서 변경한 내용이 저장되어 있음을 보실수가 있습니다.</w:t>
      </w:r>
      <w:r>
        <w:t xml:space="preserve"> </w:t>
      </w:r>
    </w:p>
    <w:p w14:paraId="36BEEDBD" w14:textId="77777777" w:rsidR="006C2DEC" w:rsidRDefault="006C2DEC" w:rsidP="006C2DEC">
      <w:pPr>
        <w:pStyle w:val="ListParagraph"/>
        <w:ind w:leftChars="0"/>
      </w:pPr>
    </w:p>
    <w:p w14:paraId="48A4589E" w14:textId="77777777" w:rsidR="00833293" w:rsidRDefault="00833293" w:rsidP="006C2DEC">
      <w:pPr>
        <w:pStyle w:val="ListParagraph"/>
        <w:ind w:leftChars="0"/>
      </w:pPr>
    </w:p>
    <w:sectPr w:rsidR="008332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0546B1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CEB25C4"/>
    <w:multiLevelType w:val="hybridMultilevel"/>
    <w:tmpl w:val="0A6C3E96"/>
    <w:lvl w:ilvl="0" w:tplc="F84E58B4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F622366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049463D"/>
    <w:multiLevelType w:val="hybridMultilevel"/>
    <w:tmpl w:val="1B30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03DCE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2D13951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346719CA"/>
    <w:multiLevelType w:val="hybridMultilevel"/>
    <w:tmpl w:val="450C33C4"/>
    <w:lvl w:ilvl="0" w:tplc="08090019">
      <w:start w:val="1"/>
      <w:numFmt w:val="lowerLetter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>
    <w:nsid w:val="3FE43EB2"/>
    <w:multiLevelType w:val="hybridMultilevel"/>
    <w:tmpl w:val="D96C85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47041CBE"/>
    <w:multiLevelType w:val="hybridMultilevel"/>
    <w:tmpl w:val="C35ADB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C40BCA"/>
    <w:multiLevelType w:val="hybridMultilevel"/>
    <w:tmpl w:val="99D27C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03E6715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091646A"/>
    <w:multiLevelType w:val="hybridMultilevel"/>
    <w:tmpl w:val="2948F3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8E60000"/>
    <w:multiLevelType w:val="hybridMultilevel"/>
    <w:tmpl w:val="5DE801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C776FB8"/>
    <w:multiLevelType w:val="hybridMultilevel"/>
    <w:tmpl w:val="24DA356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7CB04B3D"/>
    <w:multiLevelType w:val="hybridMultilevel"/>
    <w:tmpl w:val="2D8493E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22"/>
  </w:num>
  <w:num w:numId="5">
    <w:abstractNumId w:val="3"/>
  </w:num>
  <w:num w:numId="6">
    <w:abstractNumId w:val="1"/>
  </w:num>
  <w:num w:numId="7">
    <w:abstractNumId w:val="12"/>
  </w:num>
  <w:num w:numId="8">
    <w:abstractNumId w:val="15"/>
  </w:num>
  <w:num w:numId="9">
    <w:abstractNumId w:val="0"/>
  </w:num>
  <w:num w:numId="10">
    <w:abstractNumId w:val="8"/>
  </w:num>
  <w:num w:numId="11">
    <w:abstractNumId w:val="11"/>
  </w:num>
  <w:num w:numId="12">
    <w:abstractNumId w:val="21"/>
  </w:num>
  <w:num w:numId="13">
    <w:abstractNumId w:val="24"/>
  </w:num>
  <w:num w:numId="14">
    <w:abstractNumId w:val="4"/>
  </w:num>
  <w:num w:numId="15">
    <w:abstractNumId w:val="10"/>
  </w:num>
  <w:num w:numId="16">
    <w:abstractNumId w:val="14"/>
  </w:num>
  <w:num w:numId="17">
    <w:abstractNumId w:val="2"/>
  </w:num>
  <w:num w:numId="18">
    <w:abstractNumId w:val="5"/>
  </w:num>
  <w:num w:numId="19">
    <w:abstractNumId w:val="19"/>
  </w:num>
  <w:num w:numId="20">
    <w:abstractNumId w:val="7"/>
  </w:num>
  <w:num w:numId="21">
    <w:abstractNumId w:val="18"/>
  </w:num>
  <w:num w:numId="22">
    <w:abstractNumId w:val="6"/>
  </w:num>
  <w:num w:numId="23">
    <w:abstractNumId w:val="16"/>
  </w:num>
  <w:num w:numId="24">
    <w:abstractNumId w:val="23"/>
  </w:num>
  <w:num w:numId="25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agan Hwang">
    <w15:presenceInfo w15:providerId="AD" w15:userId="S-1-5-21-2146773085-903363285-719344707-5043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02ED1"/>
    <w:rsid w:val="000561EF"/>
    <w:rsid w:val="000676AD"/>
    <w:rsid w:val="00087CD7"/>
    <w:rsid w:val="00090733"/>
    <w:rsid w:val="000977D6"/>
    <w:rsid w:val="000B14FE"/>
    <w:rsid w:val="000B7C67"/>
    <w:rsid w:val="000C1BA6"/>
    <w:rsid w:val="000E170E"/>
    <w:rsid w:val="000E2401"/>
    <w:rsid w:val="00105A2E"/>
    <w:rsid w:val="00116E5D"/>
    <w:rsid w:val="00117F88"/>
    <w:rsid w:val="001262A7"/>
    <w:rsid w:val="00136225"/>
    <w:rsid w:val="00145613"/>
    <w:rsid w:val="00146DED"/>
    <w:rsid w:val="001506A9"/>
    <w:rsid w:val="0016057F"/>
    <w:rsid w:val="001902E0"/>
    <w:rsid w:val="001A2F18"/>
    <w:rsid w:val="001C4D0A"/>
    <w:rsid w:val="001E2D9E"/>
    <w:rsid w:val="001F7BA6"/>
    <w:rsid w:val="002256CB"/>
    <w:rsid w:val="00231186"/>
    <w:rsid w:val="00246EBE"/>
    <w:rsid w:val="002646CC"/>
    <w:rsid w:val="002C1661"/>
    <w:rsid w:val="002C5C3B"/>
    <w:rsid w:val="002F3F71"/>
    <w:rsid w:val="0031274E"/>
    <w:rsid w:val="00345D06"/>
    <w:rsid w:val="00364232"/>
    <w:rsid w:val="00371C22"/>
    <w:rsid w:val="003B35FB"/>
    <w:rsid w:val="003B4EAC"/>
    <w:rsid w:val="003B709C"/>
    <w:rsid w:val="003C1EFD"/>
    <w:rsid w:val="003F4CF9"/>
    <w:rsid w:val="00421FC8"/>
    <w:rsid w:val="004350C0"/>
    <w:rsid w:val="00490E54"/>
    <w:rsid w:val="004931C1"/>
    <w:rsid w:val="00497339"/>
    <w:rsid w:val="004A52D1"/>
    <w:rsid w:val="004B599D"/>
    <w:rsid w:val="00557D5F"/>
    <w:rsid w:val="00557D89"/>
    <w:rsid w:val="00571D7D"/>
    <w:rsid w:val="00587D95"/>
    <w:rsid w:val="00591D49"/>
    <w:rsid w:val="005A03D7"/>
    <w:rsid w:val="005A175F"/>
    <w:rsid w:val="005A1D16"/>
    <w:rsid w:val="005C0C5D"/>
    <w:rsid w:val="005D36DD"/>
    <w:rsid w:val="00646AE3"/>
    <w:rsid w:val="00673FD2"/>
    <w:rsid w:val="006A5B02"/>
    <w:rsid w:val="006B2719"/>
    <w:rsid w:val="006C1F93"/>
    <w:rsid w:val="006C29FE"/>
    <w:rsid w:val="006C2DEC"/>
    <w:rsid w:val="006D653A"/>
    <w:rsid w:val="006E7AC0"/>
    <w:rsid w:val="00703AC2"/>
    <w:rsid w:val="007061A0"/>
    <w:rsid w:val="00714510"/>
    <w:rsid w:val="0074320D"/>
    <w:rsid w:val="00767F9F"/>
    <w:rsid w:val="007846CB"/>
    <w:rsid w:val="007D61A0"/>
    <w:rsid w:val="00805251"/>
    <w:rsid w:val="0080534F"/>
    <w:rsid w:val="00821FC8"/>
    <w:rsid w:val="00833293"/>
    <w:rsid w:val="00847831"/>
    <w:rsid w:val="008612BF"/>
    <w:rsid w:val="0089200E"/>
    <w:rsid w:val="00894964"/>
    <w:rsid w:val="0089517F"/>
    <w:rsid w:val="008A402A"/>
    <w:rsid w:val="008E2EAC"/>
    <w:rsid w:val="009073CC"/>
    <w:rsid w:val="00916FA3"/>
    <w:rsid w:val="00923CF5"/>
    <w:rsid w:val="0092647D"/>
    <w:rsid w:val="009301E7"/>
    <w:rsid w:val="0095370C"/>
    <w:rsid w:val="00971473"/>
    <w:rsid w:val="00976712"/>
    <w:rsid w:val="0099669E"/>
    <w:rsid w:val="009A3FAD"/>
    <w:rsid w:val="009B787C"/>
    <w:rsid w:val="009C16DF"/>
    <w:rsid w:val="009C605C"/>
    <w:rsid w:val="00A35CFD"/>
    <w:rsid w:val="00A8279B"/>
    <w:rsid w:val="00A97247"/>
    <w:rsid w:val="00AA0DDF"/>
    <w:rsid w:val="00AA6B8A"/>
    <w:rsid w:val="00AB1E9B"/>
    <w:rsid w:val="00AB4AF7"/>
    <w:rsid w:val="00AB6549"/>
    <w:rsid w:val="00AB7BE2"/>
    <w:rsid w:val="00AC1C65"/>
    <w:rsid w:val="00AC5426"/>
    <w:rsid w:val="00AD537D"/>
    <w:rsid w:val="00AD6484"/>
    <w:rsid w:val="00B1706B"/>
    <w:rsid w:val="00B218B4"/>
    <w:rsid w:val="00B56339"/>
    <w:rsid w:val="00B72FCC"/>
    <w:rsid w:val="00B75150"/>
    <w:rsid w:val="00B854D1"/>
    <w:rsid w:val="00B95558"/>
    <w:rsid w:val="00BF63DC"/>
    <w:rsid w:val="00C10A44"/>
    <w:rsid w:val="00C1357A"/>
    <w:rsid w:val="00C2536B"/>
    <w:rsid w:val="00C273C1"/>
    <w:rsid w:val="00C5102D"/>
    <w:rsid w:val="00C5494D"/>
    <w:rsid w:val="00C6259E"/>
    <w:rsid w:val="00C763D9"/>
    <w:rsid w:val="00C93005"/>
    <w:rsid w:val="00CB101C"/>
    <w:rsid w:val="00CB4094"/>
    <w:rsid w:val="00CC1A57"/>
    <w:rsid w:val="00CE03B1"/>
    <w:rsid w:val="00CF7121"/>
    <w:rsid w:val="00D139F5"/>
    <w:rsid w:val="00D16A5A"/>
    <w:rsid w:val="00D2686A"/>
    <w:rsid w:val="00D4029E"/>
    <w:rsid w:val="00D42069"/>
    <w:rsid w:val="00D42F70"/>
    <w:rsid w:val="00D607C5"/>
    <w:rsid w:val="00D6270C"/>
    <w:rsid w:val="00DE0A27"/>
    <w:rsid w:val="00DE40BC"/>
    <w:rsid w:val="00E027DB"/>
    <w:rsid w:val="00E21D57"/>
    <w:rsid w:val="00E23993"/>
    <w:rsid w:val="00E24655"/>
    <w:rsid w:val="00E2493D"/>
    <w:rsid w:val="00E57104"/>
    <w:rsid w:val="00E578BE"/>
    <w:rsid w:val="00E70437"/>
    <w:rsid w:val="00EC595D"/>
    <w:rsid w:val="00EC7AF9"/>
    <w:rsid w:val="00ED3F5B"/>
    <w:rsid w:val="00EE65D7"/>
    <w:rsid w:val="00EF556D"/>
    <w:rsid w:val="00F07FE4"/>
    <w:rsid w:val="00F25AF1"/>
    <w:rsid w:val="00F4199A"/>
    <w:rsid w:val="00F506C5"/>
    <w:rsid w:val="00F51158"/>
    <w:rsid w:val="00F7054C"/>
    <w:rsid w:val="00F70D27"/>
    <w:rsid w:val="00F810D7"/>
    <w:rsid w:val="00F81AC9"/>
    <w:rsid w:val="00F8266F"/>
    <w:rsid w:val="00FB07BA"/>
    <w:rsid w:val="00FC1E75"/>
    <w:rsid w:val="00FD2836"/>
    <w:rsid w:val="00FD5DB5"/>
    <w:rsid w:val="00FE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88"/>
  </w:style>
  <w:style w:type="paragraph" w:styleId="Heading1">
    <w:name w:val="heading 1"/>
    <w:basedOn w:val="Normal"/>
    <w:next w:val="Normal"/>
    <w:link w:val="Heading1Char"/>
    <w:uiPriority w:val="9"/>
    <w:qFormat/>
    <w:rsid w:val="003C1EF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EF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EF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E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E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E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E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E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D0A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3C1E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EF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C1E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EF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28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D61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1A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1A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1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1A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EF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EF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EF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EF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EF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1EF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EF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1EF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C1EFD"/>
    <w:rPr>
      <w:b/>
      <w:bCs/>
    </w:rPr>
  </w:style>
  <w:style w:type="character" w:styleId="Emphasis">
    <w:name w:val="Emphasis"/>
    <w:basedOn w:val="DefaultParagraphFont"/>
    <w:uiPriority w:val="20"/>
    <w:qFormat/>
    <w:rsid w:val="003C1EFD"/>
    <w:rPr>
      <w:i/>
      <w:iCs/>
    </w:rPr>
  </w:style>
  <w:style w:type="paragraph" w:styleId="NoSpacing">
    <w:name w:val="No Spacing"/>
    <w:uiPriority w:val="1"/>
    <w:qFormat/>
    <w:rsid w:val="003C1E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1EF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EF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EF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EF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1E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1EF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C1E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1EF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C1EF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E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5D0C1-0F63-4FF9-872B-6803C20BB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8</Pages>
  <Words>838</Words>
  <Characters>4780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IT</Company>
  <LinksUpToDate>false</LinksUpToDate>
  <CharactersWithSpaces>5607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77</cp:revision>
  <dcterms:created xsi:type="dcterms:W3CDTF">2014-04-29T08:18:00Z</dcterms:created>
  <dcterms:modified xsi:type="dcterms:W3CDTF">2014-07-24T06:16:00Z</dcterms:modified>
</cp:coreProperties>
</file>