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57ED3F67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B95558">
        <w:rPr>
          <w:rFonts w:hint="eastAsia"/>
        </w:rPr>
        <w:t>Adaptive UI</w:t>
      </w:r>
      <w:r>
        <w:t>)</w:t>
      </w:r>
    </w:p>
    <w:p w14:paraId="06EB0250" w14:textId="60CE3557" w:rsidR="00145613" w:rsidRPr="00145613" w:rsidRDefault="00B95558" w:rsidP="00145613">
      <w:pPr>
        <w:pStyle w:val="Heading1"/>
      </w:pPr>
      <w:r>
        <w:rPr>
          <w:rFonts w:hint="eastAsia"/>
        </w:rPr>
        <w:t>이미지 스케일링</w:t>
      </w:r>
    </w:p>
    <w:p w14:paraId="1853FABA" w14:textId="1CCD9A89" w:rsidR="001C4D0A" w:rsidRDefault="00B95558" w:rsidP="00B1706B">
      <w:r>
        <w:rPr>
          <w:rFonts w:hint="eastAsia"/>
        </w:rPr>
        <w:t xml:space="preserve">이미지의 크기를 </w:t>
      </w:r>
      <w:r w:rsidR="00EF556D">
        <w:rPr>
          <w:rFonts w:hint="eastAsia"/>
        </w:rPr>
        <w:t xml:space="preserve">화면에 맞게 </w:t>
      </w:r>
      <w:r>
        <w:rPr>
          <w:rFonts w:hint="eastAsia"/>
        </w:rPr>
        <w:t>조절하는법에 대해 알아봅니다.</w:t>
      </w:r>
      <w:r w:rsidR="000B14FE">
        <w:t xml:space="preserve"> </w:t>
      </w:r>
    </w:p>
    <w:p w14:paraId="1853FABB" w14:textId="1F5FA9E5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B95558">
        <w:t>6</w:t>
      </w:r>
      <w:r w:rsidR="00A97247">
        <w:rPr>
          <w:rFonts w:hint="eastAsia"/>
        </w:rPr>
        <w:t xml:space="preserve"> </w:t>
      </w:r>
      <w:r w:rsidR="00A97247">
        <w:t xml:space="preserve">&gt; </w:t>
      </w:r>
      <w:r w:rsidRPr="000B14FE">
        <w:rPr>
          <w:b/>
        </w:rPr>
        <w:t>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B95558" w:rsidRPr="00B95558">
        <w:rPr>
          <w:rFonts w:hint="eastAsia"/>
          <w:b/>
        </w:rPr>
        <w:t>AdaptiveUI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15D457D7" w:rsidR="000B14FE" w:rsidRDefault="00B9555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Images </w:t>
      </w:r>
      <w:r>
        <w:rPr>
          <w:rFonts w:hint="eastAsia"/>
        </w:rPr>
        <w:t>폴더를 확장한 후 각각의 이미지 파일을 더블클릭하여 열어 봅니다.</w:t>
      </w:r>
      <w:r>
        <w:t xml:space="preserve"> </w:t>
      </w:r>
      <w:r>
        <w:rPr>
          <w:rFonts w:hint="eastAsia"/>
        </w:rPr>
        <w:t>각기 다른 해상도와 크기의 사진들 입니다.</w:t>
      </w:r>
      <w:r>
        <w:t xml:space="preserve"> </w:t>
      </w:r>
    </w:p>
    <w:p w14:paraId="6C4858C2" w14:textId="7AB1E2CB" w:rsidR="00B95558" w:rsidRDefault="00B95558" w:rsidP="00B95558">
      <w:pPr>
        <w:pStyle w:val="ListParagraph"/>
        <w:ind w:leftChars="0"/>
      </w:pPr>
      <w:r>
        <w:rPr>
          <w:noProof/>
        </w:rPr>
        <w:drawing>
          <wp:inline distT="0" distB="0" distL="0" distR="0" wp14:anchorId="15567D1C" wp14:editId="5E4353A8">
            <wp:extent cx="1447800" cy="15770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4747" cy="1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62C" w14:textId="77777777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탐색기에서 </w:t>
      </w:r>
      <w:r>
        <w:t xml:space="preserve">Pages </w:t>
      </w:r>
      <w:r>
        <w:rPr>
          <w:rFonts w:hint="eastAsia"/>
        </w:rPr>
        <w:t xml:space="preserve">폴더를 확장한 후 </w:t>
      </w:r>
      <w:r w:rsidRPr="00B95558">
        <w:rPr>
          <w:b/>
        </w:rPr>
        <w:t>Scalefactor.xaml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4A618C1A" w14:textId="77777777" w:rsidR="00CA44B5" w:rsidRDefault="00B95558" w:rsidP="00CA44B5">
      <w:pPr>
        <w:pStyle w:val="ListParagraph"/>
        <w:numPr>
          <w:ilvl w:val="0"/>
          <w:numId w:val="12"/>
        </w:numPr>
        <w:ind w:leftChars="0" w:left="760"/>
        <w:rPr>
          <w:ins w:id="0" w:author="Reagan Hwang" w:date="2014-07-03T12:02:00Z"/>
        </w:rPr>
      </w:pPr>
      <w:del w:id="1" w:author="Reagan Hwang" w:date="2014-07-03T11:58:00Z">
        <w:r w:rsidDel="00124130">
          <w:rPr>
            <w:rFonts w:hint="eastAsia"/>
          </w:rPr>
          <w:delText>텍스트 편집기</w:delText>
        </w:r>
      </w:del>
      <w:ins w:id="2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13번째 줄의 </w:t>
      </w:r>
      <w:r>
        <w:t xml:space="preserve">Image </w:t>
      </w:r>
      <w:r>
        <w:rPr>
          <w:rFonts w:hint="eastAsia"/>
        </w:rPr>
        <w:t>컨트롤을 확인합니다.</w:t>
      </w:r>
      <w:r>
        <w:t xml:space="preserve"> Source </w:t>
      </w:r>
      <w:r>
        <w:rPr>
          <w:rFonts w:hint="eastAsia"/>
        </w:rPr>
        <w:t xml:space="preserve">속성에 폴더가 아닌 </w:t>
      </w:r>
      <w:r>
        <w:t xml:space="preserve">“/Images/resolution.png” </w:t>
      </w:r>
      <w:r>
        <w:rPr>
          <w:rFonts w:hint="eastAsia"/>
        </w:rPr>
        <w:t>라는 경로를 지정하고 있습니다.</w:t>
      </w:r>
      <w:r>
        <w:t xml:space="preserve"> </w:t>
      </w:r>
      <w:r>
        <w:rPr>
          <w:rFonts w:hint="eastAsia"/>
        </w:rPr>
        <w:t xml:space="preserve">현재는 </w:t>
      </w:r>
      <w:ins w:id="3" w:author="Reagan Hwang" w:date="2014-07-03T12:01:00Z">
        <w:r w:rsidR="00CA44B5">
          <w:rPr>
            <w:rFonts w:hint="eastAsia"/>
          </w:rPr>
          <w:t xml:space="preserve">디자이너 화면에 </w:t>
        </w:r>
      </w:ins>
      <w:r>
        <w:t xml:space="preserve">‘140’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의 이미지를 보여주고 있습니다.</w:t>
      </w:r>
      <w:ins w:id="4" w:author="Reagan Hwang" w:date="2014-07-03T12:02:00Z">
        <w:r w:rsidR="00CA44B5">
          <w:t xml:space="preserve"> </w:t>
        </w:r>
      </w:ins>
    </w:p>
    <w:p w14:paraId="4D3D5CE3" w14:textId="77777777" w:rsidR="00CA44B5" w:rsidRDefault="00CA44B5">
      <w:pPr>
        <w:rPr>
          <w:ins w:id="5" w:author="Reagan Hwang" w:date="2014-07-03T12:02:00Z"/>
        </w:rPr>
      </w:pPr>
      <w:ins w:id="6" w:author="Reagan Hwang" w:date="2014-07-03T12:02:00Z">
        <w:r>
          <w:br w:type="page"/>
        </w:r>
      </w:ins>
    </w:p>
    <w:p w14:paraId="26AD4AF7" w14:textId="1B48A70D" w:rsidR="00CA44B5" w:rsidRDefault="00CA44B5" w:rsidP="00CA44B5">
      <w:pPr>
        <w:pPrChange w:id="7" w:author="Reagan Hwang" w:date="2014-07-03T12:02:00Z">
          <w:pPr>
            <w:pStyle w:val="ListParagraph"/>
            <w:numPr>
              <w:numId w:val="12"/>
            </w:numPr>
            <w:ind w:leftChars="0" w:hanging="400"/>
          </w:pPr>
        </w:pPrChange>
      </w:pPr>
      <w:ins w:id="8" w:author="Reagan Hwang" w:date="2014-07-03T12:01:00Z">
        <w:r>
          <w:rPr>
            <w:noProof/>
          </w:rPr>
          <w:lastRenderedPageBreak/>
          <w:drawing>
            <wp:inline distT="0" distB="0" distL="0" distR="0" wp14:anchorId="0110F59B" wp14:editId="3D70D54D">
              <wp:extent cx="2145598" cy="3515557"/>
              <wp:effectExtent l="0" t="0" r="762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0949" cy="3524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F05147B" w14:textId="14B14818" w:rsidR="00B95558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tab을 클릭하여 엽니다.</w:t>
      </w:r>
      <w:r>
        <w:t xml:space="preserve"> </w:t>
      </w:r>
      <w:r>
        <w:rPr>
          <w:rFonts w:hint="eastAsia"/>
        </w:rPr>
        <w:t xml:space="preserve">현재 </w:t>
      </w:r>
      <w:r>
        <w:t xml:space="preserve">Display </w:t>
      </w:r>
      <w:r>
        <w:rPr>
          <w:rFonts w:hint="eastAsia"/>
        </w:rPr>
        <w:t xml:space="preserve">설정이 </w:t>
      </w:r>
      <w:r>
        <w:t xml:space="preserve">120%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로 되어 있습니다.</w:t>
      </w:r>
      <w:r>
        <w:t xml:space="preserve"> </w:t>
      </w:r>
    </w:p>
    <w:p w14:paraId="64D1AE07" w14:textId="652475DB" w:rsidR="00B95558" w:rsidRDefault="00B95558" w:rsidP="00B95558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2CA40C7" wp14:editId="634D0335">
            <wp:extent cx="2752725" cy="180647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289" cy="18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CF0" w14:textId="0A52EC33" w:rsidR="00B1706B" w:rsidRDefault="00B95558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설정을 변경하여 봅니다.</w:t>
      </w:r>
      <w:r>
        <w:t xml:space="preserve"> Scale</w:t>
      </w:r>
      <w:r>
        <w:rPr>
          <w:rFonts w:hint="eastAsia"/>
        </w:rPr>
        <w:t>이 변경됨에 따라 이미지도 다른 이미지로 바뀌는 것을 보실수가 있습니다.</w:t>
      </w:r>
    </w:p>
    <w:p w14:paraId="2A3C11AF" w14:textId="5A51228F" w:rsidR="00B95558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t>WVGA 4</w:t>
      </w:r>
      <w:ins w:id="9" w:author="Reagan Hwang" w:date="2014-07-03T12:04:00Z">
        <w:r w:rsidR="00440438">
          <w:t xml:space="preserve"> inch</w:t>
        </w:r>
      </w:ins>
      <w:del w:id="10" w:author="Reagan Hwang" w:date="2014-07-03T12:04:00Z">
        <w:r w:rsidDel="00440438">
          <w:delText>”</w:delText>
        </w:r>
      </w:del>
      <w:r>
        <w:t xml:space="preserve"> 512MB </w:t>
      </w:r>
      <w:del w:id="11" w:author="Reagan Hwang" w:date="2014-07-03T12:04:00Z">
        <w:r w:rsidDel="00440438">
          <w:delText>emulator</w:delText>
        </w:r>
      </w:del>
      <w:ins w:id="12" w:author="Reagan Hwang" w:date="2014-07-03T12:04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>로 변경한 후 앱을 실행해 봅니다.</w:t>
      </w:r>
      <w:r>
        <w:t xml:space="preserve"> </w:t>
      </w:r>
      <w:ins w:id="13" w:author="Reagan Hwang" w:date="2014-07-03T12:05:00Z">
        <w:r w:rsidR="00440438">
          <w:t xml:space="preserve">Scale Factor Demo </w:t>
        </w:r>
        <w:r w:rsidR="00440438">
          <w:rPr>
            <w:rFonts w:hint="eastAsia"/>
          </w:rPr>
          <w:t xml:space="preserve">버튼을 클릭하면 </w:t>
        </w:r>
      </w:ins>
      <w:r>
        <w:t>‘140’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788E772B" w14:textId="1593BD10" w:rsidR="00EF556D" w:rsidRDefault="00EF556D" w:rsidP="00EF556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5FC8DEC2" wp14:editId="3816B169">
            <wp:extent cx="34956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F6AE" w14:textId="4C1E5F25" w:rsidR="00EF556D" w:rsidRDefault="00EF556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유사하게 </w:t>
      </w:r>
      <w:r>
        <w:t xml:space="preserve">720p 4.7 inch </w:t>
      </w:r>
      <w:del w:id="14" w:author="Reagan Hwang" w:date="2014-07-03T12:06:00Z">
        <w:r w:rsidDel="00440438">
          <w:rPr>
            <w:rFonts w:hint="eastAsia"/>
          </w:rPr>
          <w:delText>emulator</w:delText>
        </w:r>
      </w:del>
      <w:ins w:id="15" w:author="Reagan Hwang" w:date="2014-07-03T12:06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 xml:space="preserve">나 더 큰 화면의 </w:t>
      </w:r>
      <w:del w:id="16" w:author="Reagan Hwang" w:date="2014-07-03T12:06:00Z">
        <w:r w:rsidDel="00440438">
          <w:rPr>
            <w:rFonts w:hint="eastAsia"/>
          </w:rPr>
          <w:delText>emulator</w:delText>
        </w:r>
      </w:del>
      <w:ins w:id="17" w:author="Reagan Hwang" w:date="2014-07-03T12:06:00Z">
        <w:r w:rsidR="00440438">
          <w:rPr>
            <w:rFonts w:hint="eastAsia"/>
          </w:rPr>
          <w:t>에뮬레이터</w:t>
        </w:r>
      </w:ins>
      <w:r>
        <w:rPr>
          <w:rFonts w:hint="eastAsia"/>
        </w:rPr>
        <w:t>로 변경한 후 실행하여 봅니다.</w:t>
      </w:r>
      <w:r>
        <w:t xml:space="preserve"> ‘180’ scale</w:t>
      </w:r>
      <w:r>
        <w:rPr>
          <w:rFonts w:hint="eastAsia"/>
        </w:rPr>
        <w:t>의 이미지가 나타날 것입니다.</w:t>
      </w:r>
      <w:r>
        <w:t xml:space="preserve"> </w:t>
      </w:r>
    </w:p>
    <w:p w14:paraId="5E83B17A" w14:textId="77777777" w:rsidR="001E2D9E" w:rsidRDefault="001E2D9E" w:rsidP="001E2D9E"/>
    <w:p w14:paraId="4AD1DF71" w14:textId="71B1F0A0" w:rsidR="00557D5F" w:rsidRDefault="00EF556D" w:rsidP="00557D5F">
      <w:pPr>
        <w:pStyle w:val="Heading1"/>
      </w:pPr>
      <w:r>
        <w:rPr>
          <w:rFonts w:hint="eastAsia"/>
        </w:rPr>
        <w:t xml:space="preserve">반응형 </w:t>
      </w:r>
      <w:r>
        <w:t>UI</w:t>
      </w:r>
    </w:p>
    <w:p w14:paraId="76FDE01E" w14:textId="683222E9" w:rsidR="001E2D9E" w:rsidRPr="00557D5F" w:rsidRDefault="00EF556D" w:rsidP="001E2D9E">
      <w:r>
        <w:rPr>
          <w:rFonts w:hint="eastAsia"/>
        </w:rPr>
        <w:t xml:space="preserve">반응형 </w:t>
      </w:r>
      <w:r>
        <w:t>UI</w:t>
      </w:r>
      <w:r>
        <w:rPr>
          <w:rFonts w:hint="eastAsia"/>
        </w:rPr>
        <w:t xml:space="preserve">를 </w:t>
      </w:r>
      <w:r w:rsidR="00557D5F">
        <w:rPr>
          <w:rFonts w:hint="eastAsia"/>
        </w:rPr>
        <w:t>구현하는 방법에 대해 살펴봅니다.</w:t>
      </w:r>
    </w:p>
    <w:p w14:paraId="75D68C6E" w14:textId="45E28905" w:rsidR="00557D5F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실행되고 있던 앱을 그대로 둡니다.</w:t>
      </w:r>
      <w:r>
        <w:t xml:space="preserve"> </w:t>
      </w:r>
    </w:p>
    <w:p w14:paraId="12634A3D" w14:textId="77777777" w:rsidR="00EF556D" w:rsidRDefault="00EF556D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Visual Studio의 솔루션 탐색기의 </w:t>
      </w:r>
      <w:r>
        <w:t xml:space="preserve">ResponsiveUI.xaml </w:t>
      </w:r>
      <w:r>
        <w:rPr>
          <w:rFonts w:hint="eastAsia"/>
        </w:rPr>
        <w:t>파일을 더블클릭하여 엽니다.</w:t>
      </w:r>
      <w:r>
        <w:t xml:space="preserve"> </w:t>
      </w:r>
    </w:p>
    <w:p w14:paraId="3FB7AD7B" w14:textId="7EFC5D8B" w:rsidR="0089517F" w:rsidRDefault="0089517F" w:rsidP="00557D5F">
      <w:pPr>
        <w:pStyle w:val="ListParagraph"/>
        <w:numPr>
          <w:ilvl w:val="0"/>
          <w:numId w:val="21"/>
        </w:numPr>
        <w:ind w:leftChars="0"/>
      </w:pPr>
      <w:del w:id="18" w:author="Reagan Hwang" w:date="2014-07-03T11:58:00Z">
        <w:r w:rsidDel="00124130">
          <w:rPr>
            <w:rFonts w:hint="eastAsia"/>
          </w:rPr>
          <w:delText>텍스트 편집기</w:delText>
        </w:r>
      </w:del>
      <w:ins w:id="19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13</w:t>
      </w:r>
      <w:r>
        <w:rPr>
          <w:rFonts w:hint="eastAsia"/>
        </w:rPr>
        <w:t xml:space="preserve">번째 줄의 </w:t>
      </w:r>
      <w:r>
        <w:t>RowDefinition</w:t>
      </w:r>
      <w:r>
        <w:rPr>
          <w:rFonts w:hint="eastAsia"/>
        </w:rPr>
        <w:t xml:space="preserve">의 높이가 각각 </w:t>
      </w:r>
      <w:r>
        <w:t>*, 3*</w:t>
      </w:r>
      <w:r>
        <w:rPr>
          <w:rFonts w:hint="eastAsia"/>
        </w:rPr>
        <w:t>로 되어있습니다.</w:t>
      </w:r>
      <w:r>
        <w:t xml:space="preserve"> </w:t>
      </w:r>
      <w:r>
        <w:rPr>
          <w:rFonts w:hint="eastAsia"/>
        </w:rPr>
        <w:t xml:space="preserve">이는 화면을 횡으로 </w:t>
      </w:r>
      <w:r>
        <w:t>1:3</w:t>
      </w:r>
      <w:r>
        <w:rPr>
          <w:rFonts w:hint="eastAsia"/>
        </w:rPr>
        <w:t>의 비율로 분할함을 의미합니다.</w:t>
      </w:r>
    </w:p>
    <w:p w14:paraId="77E7FDAA" w14:textId="5828F6F9" w:rsidR="0089517F" w:rsidRDefault="0089517F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36979316" wp14:editId="705F4A5D">
            <wp:extent cx="3362325" cy="8107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351" cy="8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3795D9B3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t>16</w:t>
      </w:r>
      <w:r>
        <w:rPr>
          <w:rFonts w:hint="eastAsia"/>
        </w:rPr>
        <w:t xml:space="preserve">번째 줄의 </w:t>
      </w:r>
      <w:r>
        <w:t>Viewbox</w:t>
      </w:r>
      <w:r>
        <w:rPr>
          <w:rFonts w:hint="eastAsia"/>
        </w:rPr>
        <w:t xml:space="preserve">의 경우 </w:t>
      </w:r>
      <w:r>
        <w:t xml:space="preserve">Grid.Row </w:t>
      </w:r>
      <w:r>
        <w:rPr>
          <w:rFonts w:hint="eastAsia"/>
        </w:rPr>
        <w:t xml:space="preserve">속성이 </w:t>
      </w:r>
      <w:r>
        <w:t>“0”</w:t>
      </w:r>
      <w:r>
        <w:rPr>
          <w:rFonts w:hint="eastAsia"/>
        </w:rPr>
        <w:t>으로 되어</w:t>
      </w:r>
      <w:ins w:id="20" w:author="Reagan Hwang" w:date="2014-07-03T12:22:00Z">
        <w:r w:rsidR="00BD0E08">
          <w:rPr>
            <w:rFonts w:hint="eastAsia"/>
          </w:rPr>
          <w:t xml:space="preserve"> </w:t>
        </w:r>
      </w:ins>
      <w:r>
        <w:rPr>
          <w:rFonts w:hint="eastAsia"/>
        </w:rPr>
        <w:t>있습니다.</w:t>
      </w:r>
      <w:r>
        <w:t xml:space="preserve"> </w:t>
      </w:r>
      <w:ins w:id="21" w:author="Reagan Hwang" w:date="2014-07-03T12:22:00Z">
        <w:r w:rsidR="00BD0E08">
          <w:rPr>
            <w:rFonts w:hint="eastAsia"/>
          </w:rPr>
          <w:t>그리드</w:t>
        </w:r>
      </w:ins>
      <w:ins w:id="22" w:author="Reagan Hwang" w:date="2014-07-03T12:24:00Z">
        <w:r w:rsidR="005602EB">
          <w:rPr>
            <w:rFonts w:hint="eastAsia"/>
          </w:rPr>
          <w:t>는</w:t>
        </w:r>
      </w:ins>
      <w:ins w:id="23" w:author="Reagan Hwang" w:date="2014-07-03T12:22:00Z">
        <w:r w:rsidR="00BD0E08">
          <w:rPr>
            <w:rFonts w:hint="eastAsia"/>
          </w:rPr>
          <w:t xml:space="preserve"> 0부터 시작하는 번호로 </w:t>
        </w:r>
      </w:ins>
      <w:ins w:id="24" w:author="Reagan Hwang" w:date="2014-07-03T12:23:00Z">
        <w:r w:rsidR="00BD0E08">
          <w:rPr>
            <w:rFonts w:hint="eastAsia"/>
          </w:rPr>
          <w:t xml:space="preserve">영역을 </w:t>
        </w:r>
      </w:ins>
      <w:ins w:id="25" w:author="Reagan Hwang" w:date="2014-07-03T12:24:00Z">
        <w:r w:rsidR="005602EB">
          <w:rPr>
            <w:rFonts w:hint="eastAsia"/>
          </w:rPr>
          <w:t>구분</w:t>
        </w:r>
      </w:ins>
      <w:ins w:id="26" w:author="Reagan Hwang" w:date="2014-07-03T12:23:00Z">
        <w:r w:rsidR="00BD0E08">
          <w:rPr>
            <w:rFonts w:hint="eastAsia"/>
          </w:rPr>
          <w:t xml:space="preserve">할 수 있으며, </w:t>
        </w:r>
      </w:ins>
      <w:del w:id="27" w:author="Reagan Hwang" w:date="2014-07-03T12:21:00Z">
        <w:r w:rsidDel="00BD0E08">
          <w:rPr>
            <w:rFonts w:hint="eastAsia"/>
          </w:rPr>
          <w:delText xml:space="preserve">이는 자동으로 </w:delText>
        </w:r>
      </w:del>
      <w:ins w:id="28" w:author="Reagan Hwang" w:date="2014-07-03T12:24:00Z">
        <w:r w:rsidR="005602EB">
          <w:t xml:space="preserve">Row </w:t>
        </w:r>
        <w:r w:rsidR="005602EB">
          <w:rPr>
            <w:rFonts w:hint="eastAsia"/>
          </w:rPr>
          <w:t xml:space="preserve">0으로 지정된 </w:t>
        </w:r>
      </w:ins>
      <w:ins w:id="29" w:author="Reagan Hwang" w:date="2014-07-03T12:23:00Z">
        <w:r w:rsidR="00BD0E08">
          <w:t>Viewbox</w:t>
        </w:r>
        <w:r w:rsidR="00BD0E08">
          <w:rPr>
            <w:rFonts w:hint="eastAsia"/>
          </w:rPr>
          <w:t xml:space="preserve">는 </w:t>
        </w:r>
      </w:ins>
      <w:del w:id="30" w:author="Reagan Hwang" w:date="2014-07-03T12:24:00Z">
        <w:r w:rsidDel="005602EB">
          <w:rPr>
            <w:rFonts w:hint="eastAsia"/>
          </w:rPr>
          <w:delText xml:space="preserve">나누어진 영역의 </w:delText>
        </w:r>
      </w:del>
      <w:r>
        <w:rPr>
          <w:rFonts w:hint="eastAsia"/>
        </w:rPr>
        <w:t xml:space="preserve">첫번째 행에 </w:t>
      </w:r>
      <w:del w:id="31" w:author="Reagan Hwang" w:date="2014-07-03T12:23:00Z">
        <w:r w:rsidDel="00BD0E08">
          <w:rPr>
            <w:rFonts w:hint="eastAsia"/>
          </w:rPr>
          <w:delText>Viewbox를 채우게</w:delText>
        </w:r>
      </w:del>
      <w:del w:id="32" w:author="Reagan Hwang" w:date="2014-07-03T12:24:00Z">
        <w:r w:rsidDel="005602EB">
          <w:rPr>
            <w:rFonts w:hint="eastAsia"/>
          </w:rPr>
          <w:delText xml:space="preserve"> 됩</w:delText>
        </w:r>
      </w:del>
      <w:del w:id="33" w:author="Reagan Hwang" w:date="2014-07-03T12:25:00Z">
        <w:r w:rsidDel="005602EB">
          <w:rPr>
            <w:rFonts w:hint="eastAsia"/>
          </w:rPr>
          <w:delText>니다.</w:delText>
        </w:r>
      </w:del>
      <w:ins w:id="34" w:author="Reagan Hwang" w:date="2014-07-03T12:25:00Z">
        <w:r w:rsidR="005602EB">
          <w:t xml:space="preserve"> </w:t>
        </w:r>
        <w:r w:rsidR="005602EB">
          <w:rPr>
            <w:rFonts w:hint="eastAsia"/>
          </w:rPr>
          <w:t xml:space="preserve">위치하게 됩니다. </w:t>
        </w:r>
      </w:ins>
      <w:ins w:id="35" w:author="Reagan Hwang" w:date="2014-07-03T12:23:00Z">
        <w:r w:rsidR="00BD0E08">
          <w:t>Viewbox</w:t>
        </w:r>
        <w:r w:rsidR="00BD0E08">
          <w:rPr>
            <w:rFonts w:hint="eastAsia"/>
          </w:rPr>
          <w:t>에 별다른 속성 값이 없으므로 자동</w:t>
        </w:r>
      </w:ins>
      <w:ins w:id="36" w:author="Reagan Hwang" w:date="2014-07-03T12:24:00Z">
        <w:r w:rsidR="00BD0E08">
          <w:rPr>
            <w:rFonts w:hint="eastAsia"/>
          </w:rPr>
          <w:t>으로 해당 영역을 채</w:t>
        </w:r>
      </w:ins>
      <w:ins w:id="37" w:author="Reagan Hwang" w:date="2014-07-03T12:25:00Z">
        <w:r w:rsidR="005602EB">
          <w:rPr>
            <w:rFonts w:hint="eastAsia"/>
          </w:rPr>
          <w:t>웁니다</w:t>
        </w:r>
      </w:ins>
      <w:ins w:id="38" w:author="Reagan Hwang" w:date="2014-07-03T12:24:00Z">
        <w:r w:rsidR="00BD0E08">
          <w:rPr>
            <w:rFonts w:hint="eastAsia"/>
          </w:rPr>
          <w:t>.</w:t>
        </w:r>
      </w:ins>
    </w:p>
    <w:p w14:paraId="14EDFAF5" w14:textId="4CBD8726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두번째 행</w:t>
      </w:r>
      <w:del w:id="39" w:author="Reagan Hwang" w:date="2014-07-03T12:26:00Z">
        <w:r w:rsidDel="00EE5319">
          <w:rPr>
            <w:rFonts w:hint="eastAsia"/>
          </w:rPr>
          <w:delText>의 경우</w:delText>
        </w:r>
      </w:del>
      <w:ins w:id="40" w:author="Reagan Hwang" w:date="2014-07-03T12:26:00Z">
        <w:r w:rsidR="00EE5319">
          <w:rPr>
            <w:rFonts w:hint="eastAsia"/>
          </w:rPr>
          <w:t xml:space="preserve"> Row 1</w:t>
        </w:r>
      </w:ins>
      <w:ins w:id="41" w:author="Reagan Hwang" w:date="2014-07-03T12:27:00Z">
        <w:r w:rsidR="00EE5319">
          <w:rPr>
            <w:rFonts w:hint="eastAsia"/>
          </w:rPr>
          <w:t>에는</w:t>
        </w:r>
      </w:ins>
      <w:r>
        <w:rPr>
          <w:rFonts w:hint="eastAsia"/>
        </w:rPr>
        <w:t xml:space="preserve"> </w:t>
      </w:r>
      <w:r>
        <w:t>GridView</w:t>
      </w:r>
      <w:r>
        <w:rPr>
          <w:rFonts w:hint="eastAsia"/>
        </w:rPr>
        <w:t xml:space="preserve">가 지정되어 있으며 </w:t>
      </w:r>
      <w:r>
        <w:t>DataTemplate</w:t>
      </w:r>
      <w:r>
        <w:rPr>
          <w:rFonts w:hint="eastAsia"/>
        </w:rPr>
        <w:t>을 활용하여 75</w:t>
      </w:r>
      <w:r>
        <w:t xml:space="preserve">x75 </w:t>
      </w:r>
      <w:r>
        <w:rPr>
          <w:rFonts w:hint="eastAsia"/>
        </w:rPr>
        <w:t>픽셀 크기의 박스들을 채워넣도록 구현되어 있습니다.</w:t>
      </w:r>
    </w:p>
    <w:p w14:paraId="1A8D1855" w14:textId="27277A90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앱이 실행되고 있는 에뮬레이터에서</w:t>
      </w:r>
      <w:ins w:id="42" w:author="Reagan Hwang" w:date="2014-07-03T12:31:00Z">
        <w:r w:rsidR="001D6BBC">
          <w:rPr>
            <w:rFonts w:hint="eastAsia"/>
          </w:rPr>
          <w:t xml:space="preserve"> 뒤로가기 버튼을 클릭하여 메인 페이지로 이동한 후,</w:t>
        </w:r>
      </w:ins>
      <w:r>
        <w:rPr>
          <w:rFonts w:hint="eastAsia"/>
        </w:rPr>
        <w:t xml:space="preserve"> </w:t>
      </w:r>
      <w:r w:rsidRPr="0089517F">
        <w:rPr>
          <w:b/>
        </w:rPr>
        <w:t>Responsive UI</w:t>
      </w:r>
      <w:ins w:id="43" w:author="Reagan Hwang" w:date="2014-07-03T12:31:00Z">
        <w:r w:rsidR="004D086B">
          <w:rPr>
            <w:b/>
          </w:rPr>
          <w:t xml:space="preserve"> Demo</w:t>
        </w:r>
      </w:ins>
      <w:bookmarkStart w:id="44" w:name="_GoBack"/>
      <w:bookmarkEnd w:id="44"/>
      <w:r>
        <w:t xml:space="preserve"> 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 xml:space="preserve">한 행에 </w:t>
      </w:r>
      <w:r>
        <w:t>4</w:t>
      </w:r>
      <w:r>
        <w:rPr>
          <w:rFonts w:hint="eastAsia"/>
        </w:rPr>
        <w:t>개의 박스들이 채워져 있습니다.</w:t>
      </w:r>
    </w:p>
    <w:p w14:paraId="29B2E56C" w14:textId="4A07985D" w:rsidR="0089517F" w:rsidRDefault="0089517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에뮬레이터 우측의 메뉴중 </w:t>
      </w:r>
      <w:r>
        <w:t xml:space="preserve">&gt;&gt; </w:t>
      </w:r>
      <w:r>
        <w:rPr>
          <w:rFonts w:hint="eastAsia"/>
        </w:rPr>
        <w:t>아이콘을 클릭합니다.</w:t>
      </w:r>
      <w:r>
        <w:t xml:space="preserve"> </w:t>
      </w:r>
      <w:r>
        <w:rPr>
          <w:rFonts w:hint="eastAsia"/>
        </w:rPr>
        <w:t>클릭하</w:t>
      </w:r>
      <w:r w:rsidR="00117F88">
        <w:rPr>
          <w:rFonts w:hint="eastAsia"/>
        </w:rPr>
        <w:t>시</w:t>
      </w:r>
      <w:r>
        <w:rPr>
          <w:rFonts w:hint="eastAsia"/>
        </w:rPr>
        <w:t xml:space="preserve">면 </w:t>
      </w:r>
      <w:r w:rsidR="00117F88">
        <w:rPr>
          <w:rFonts w:hint="eastAsia"/>
        </w:rPr>
        <w:t>아래와 같이 추가</w:t>
      </w:r>
      <w:r>
        <w:rPr>
          <w:rFonts w:hint="eastAsia"/>
        </w:rPr>
        <w:t>도구들을 사용할 수 있는 창이 나오게 됩니다.</w:t>
      </w:r>
      <w:r>
        <w:t xml:space="preserve"> </w:t>
      </w:r>
    </w:p>
    <w:p w14:paraId="34EEDEC5" w14:textId="48A833FC" w:rsidR="0089517F" w:rsidRDefault="0089517F" w:rsidP="0089517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77DF1FF6" wp14:editId="332F272C">
            <wp:extent cx="4924425" cy="378415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157" cy="37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FA27" w14:textId="2CC29D18" w:rsidR="002256CB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 하단의 메뉴에서 화면의 모드를 </w:t>
      </w:r>
      <w:r>
        <w:t>Landscape Standing</w:t>
      </w:r>
      <w:r w:rsidR="00CC1A57">
        <w:t>(</w:t>
      </w:r>
      <w:r w:rsidR="00CC1A57">
        <w:rPr>
          <w:rFonts w:hint="eastAsia"/>
        </w:rPr>
        <w:t>가로모드)</w:t>
      </w:r>
      <w:r w:rsidR="00CC1A57"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에뮬레이터가 회전함을 보실수가 있습니다.</w:t>
      </w:r>
      <w:r>
        <w:t xml:space="preserve"> </w:t>
      </w:r>
    </w:p>
    <w:p w14:paraId="70CAA2C6" w14:textId="64F2C6E9" w:rsidR="00117F88" w:rsidRDefault="00117F88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회전된 에뮬레이터를 보시면 상단의 </w:t>
      </w:r>
      <w:r>
        <w:t>Viewbox</w:t>
      </w:r>
      <w:r>
        <w:rPr>
          <w:rFonts w:hint="eastAsia"/>
        </w:rPr>
        <w:t>는 비율을 유지하면서 상대적으로 텍스트가 커졌고, 박스들의 경우 한 행에 채워지는 박스의 갯수가 변하게 됩니다.</w:t>
      </w:r>
      <w:r>
        <w:t xml:space="preserve"> </w:t>
      </w:r>
    </w:p>
    <w:p w14:paraId="3A3BED0A" w14:textId="7AEB37A5" w:rsidR="00CC1A57" w:rsidRDefault="00CC1A5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에뮬레이터를 </w:t>
      </w:r>
      <w:r>
        <w:t>Portrait Standing (</w:t>
      </w:r>
      <w:r>
        <w:rPr>
          <w:rFonts w:hint="eastAsia"/>
        </w:rPr>
        <w:t>세로모드)</w:t>
      </w:r>
      <w:r>
        <w:t xml:space="preserve"> </w:t>
      </w:r>
      <w:r>
        <w:rPr>
          <w:rFonts w:hint="eastAsia"/>
        </w:rPr>
        <w:t>로 변경합니다.</w:t>
      </w:r>
    </w:p>
    <w:p w14:paraId="50C90E8B" w14:textId="452F7744" w:rsidR="00117F88" w:rsidRDefault="00117F88" w:rsidP="00117F88">
      <w:pPr>
        <w:pStyle w:val="Heading1"/>
      </w:pPr>
      <w:r>
        <w:rPr>
          <w:rFonts w:hint="eastAsia"/>
        </w:rPr>
        <w:t>컨텐츠 오버플로우</w:t>
      </w:r>
    </w:p>
    <w:p w14:paraId="39465280" w14:textId="77777777" w:rsidR="00117F88" w:rsidRDefault="00117F88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앱이 실행되고 있는 에뮬레이터에서 메인페이지로 이동합니다.</w:t>
      </w:r>
      <w:r>
        <w:t xml:space="preserve"> </w:t>
      </w:r>
    </w:p>
    <w:p w14:paraId="4AE72133" w14:textId="13F9C52C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  <w:b/>
        </w:rPr>
        <w:t>Content Overflow</w:t>
      </w:r>
      <w:r>
        <w:rPr>
          <w:rFonts w:hint="eastAsia"/>
        </w:rPr>
        <w:t>버튼을 선택합니다.</w:t>
      </w:r>
      <w:r>
        <w:t xml:space="preserve"> </w:t>
      </w:r>
      <w:r>
        <w:rPr>
          <w:rFonts w:hint="eastAsia"/>
        </w:rPr>
        <w:t>에뮬레이터가 세로모드이므로 모나리자 그림이 나타납니다.</w:t>
      </w:r>
      <w:r>
        <w:t xml:space="preserve"> </w:t>
      </w:r>
    </w:p>
    <w:p w14:paraId="700DEEE4" w14:textId="1694FFAE" w:rsidR="00CC1A57" w:rsidRDefault="00CC1A57" w:rsidP="00CC1A57">
      <w:pPr>
        <w:pStyle w:val="ListParagraph"/>
        <w:numPr>
          <w:ilvl w:val="0"/>
          <w:numId w:val="24"/>
        </w:numPr>
        <w:ind w:leftChars="0"/>
      </w:pPr>
      <w:r w:rsidRPr="00CC1A57">
        <w:rPr>
          <w:rFonts w:hint="eastAsia"/>
        </w:rPr>
        <w:t>에뮬레이터</w:t>
      </w:r>
      <w:r>
        <w:rPr>
          <w:rFonts w:hint="eastAsia"/>
        </w:rPr>
        <w:t xml:space="preserve">를 다시 </w:t>
      </w:r>
      <w:r>
        <w:t>Landscape Standing(</w:t>
      </w:r>
      <w:r>
        <w:rPr>
          <w:rFonts w:hint="eastAsia"/>
        </w:rPr>
        <w:t>가로모드)</w:t>
      </w:r>
      <w:r>
        <w:t xml:space="preserve"> </w:t>
      </w:r>
      <w:r>
        <w:rPr>
          <w:rFonts w:hint="eastAsia"/>
        </w:rPr>
        <w:t>로 변경합니다.</w:t>
      </w:r>
      <w:r>
        <w:t xml:space="preserve"> </w:t>
      </w:r>
      <w:r>
        <w:rPr>
          <w:rFonts w:hint="eastAsia"/>
        </w:rPr>
        <w:t>모나리자 그림과 설명이 나타납니다.</w:t>
      </w:r>
    </w:p>
    <w:p w14:paraId="590FC55F" w14:textId="0F64FA2C" w:rsidR="00CC1A57" w:rsidRPr="00CC1A57" w:rsidRDefault="00CC1A57" w:rsidP="00CC1A57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2FDE19B6" wp14:editId="0AC9C6DD">
            <wp:extent cx="2745447" cy="479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692" cy="47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77777777" w:rsidR="00CC1A57" w:rsidRDefault="00CC1A57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솔루션 탐색기의 </w:t>
      </w:r>
      <w:r>
        <w:t xml:space="preserve">ContentOverflow.xaml </w:t>
      </w:r>
      <w:r>
        <w:rPr>
          <w:rFonts w:hint="eastAsia"/>
        </w:rPr>
        <w:t xml:space="preserve">파일을 확장한 후 </w:t>
      </w:r>
      <w:r>
        <w:t xml:space="preserve">ContentOverflow.xaml.cs </w:t>
      </w:r>
      <w:r>
        <w:rPr>
          <w:rFonts w:hint="eastAsia"/>
        </w:rPr>
        <w:t>파일을 엽니다.</w:t>
      </w:r>
    </w:p>
    <w:p w14:paraId="795CB706" w14:textId="74D6074E" w:rsidR="00CC1A57" w:rsidRDefault="00CC1A57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51E32429" wp14:editId="11EF173B">
            <wp:extent cx="2276475" cy="52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329DA724" w:rsidR="00557D5F" w:rsidRDefault="00CC1A57" w:rsidP="00117F88">
      <w:pPr>
        <w:pStyle w:val="ListParagraph"/>
        <w:numPr>
          <w:ilvl w:val="0"/>
          <w:numId w:val="24"/>
        </w:numPr>
        <w:ind w:leftChars="0"/>
      </w:pPr>
      <w:del w:id="45" w:author="Reagan Hwang" w:date="2014-07-03T11:58:00Z">
        <w:r w:rsidDel="00124130">
          <w:rPr>
            <w:rFonts w:hint="eastAsia"/>
          </w:rPr>
          <w:delText>텍스트 편집기</w:delText>
        </w:r>
      </w:del>
      <w:ins w:id="46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 2</w:t>
      </w:r>
      <w:r>
        <w:t>6</w:t>
      </w:r>
      <w:r>
        <w:rPr>
          <w:rFonts w:hint="eastAsia"/>
        </w:rPr>
        <w:t xml:space="preserve">번째 줄의 </w:t>
      </w:r>
      <w:r>
        <w:t xml:space="preserve">ContentOverflow() </w:t>
      </w:r>
      <w:r>
        <w:rPr>
          <w:rFonts w:hint="eastAsia"/>
        </w:rPr>
        <w:t>생성자</w:t>
      </w:r>
      <w:r w:rsidR="00231186">
        <w:rPr>
          <w:rFonts w:hint="eastAsia"/>
        </w:rPr>
        <w:t>를 보면</w:t>
      </w:r>
      <w:r>
        <w:t xml:space="preserve"> VisualStateManager</w:t>
      </w:r>
      <w:r w:rsidR="00231186">
        <w:rPr>
          <w:rFonts w:hint="eastAsia"/>
        </w:rPr>
        <w:t xml:space="preserve">를 </w:t>
      </w:r>
      <w:r w:rsidR="00231186">
        <w:t xml:space="preserve">Portrait </w:t>
      </w:r>
      <w:r w:rsidR="00231186">
        <w:rPr>
          <w:rFonts w:hint="eastAsia"/>
        </w:rPr>
        <w:t>상태로 설정하고 있습니다.</w:t>
      </w:r>
      <w:r w:rsidR="00231186">
        <w:t xml:space="preserve"> </w:t>
      </w:r>
      <w:r w:rsidR="00231186">
        <w:rPr>
          <w:rFonts w:hint="eastAsia"/>
        </w:rPr>
        <w:t xml:space="preserve">상태가 변경되는 이벤트가 발생할 때 마다 </w:t>
      </w:r>
      <w:r w:rsidR="00231186">
        <w:t xml:space="preserve">DisplayInfoOrientationChanged </w:t>
      </w:r>
      <w:r w:rsidR="00231186">
        <w:rPr>
          <w:rFonts w:hint="eastAsia"/>
        </w:rPr>
        <w:t>이벤트 핸들러가 이에 대해 적절히 대응해 줍니다.</w:t>
      </w:r>
      <w:r w:rsidR="00231186">
        <w:t xml:space="preserve"> (34</w:t>
      </w:r>
      <w:r w:rsidR="00231186">
        <w:rPr>
          <w:rFonts w:hint="eastAsia"/>
        </w:rPr>
        <w:t>번째 줄 이후로 자세한 이벤트 핸들러의 구현을 보실수 있습니다.</w:t>
      </w:r>
      <w:r w:rsidR="00231186">
        <w:t>)</w:t>
      </w:r>
    </w:p>
    <w:p w14:paraId="4366E947" w14:textId="77777777" w:rsidR="00231186" w:rsidRDefault="00231186" w:rsidP="00117F88">
      <w:pPr>
        <w:pStyle w:val="ListParagraph"/>
        <w:numPr>
          <w:ilvl w:val="0"/>
          <w:numId w:val="24"/>
        </w:numPr>
        <w:ind w:leftChars="0"/>
      </w:pPr>
      <w:r>
        <w:t xml:space="preserve">ContentOverflow.xaml </w:t>
      </w:r>
      <w:r>
        <w:rPr>
          <w:rFonts w:hint="eastAsia"/>
        </w:rPr>
        <w:t>파일을 더블클릭하여 엽니다.</w:t>
      </w:r>
      <w:r>
        <w:t xml:space="preserve"> </w:t>
      </w:r>
    </w:p>
    <w:p w14:paraId="453DF535" w14:textId="6521DD7A" w:rsidR="00231186" w:rsidRDefault="00231186" w:rsidP="00117F88">
      <w:pPr>
        <w:pStyle w:val="ListParagraph"/>
        <w:numPr>
          <w:ilvl w:val="0"/>
          <w:numId w:val="24"/>
        </w:numPr>
        <w:ind w:leftChars="0"/>
      </w:pPr>
      <w:del w:id="47" w:author="Reagan Hwang" w:date="2014-07-03T11:58:00Z">
        <w:r w:rsidDel="00124130">
          <w:rPr>
            <w:rFonts w:hint="eastAsia"/>
          </w:rPr>
          <w:delText>텍스트 편집기</w:delText>
        </w:r>
      </w:del>
      <w:ins w:id="48" w:author="Reagan Hwang" w:date="2014-07-03T11:58:00Z">
        <w:r w:rsidR="00124130">
          <w:rPr>
            <w:rFonts w:hint="eastAsia"/>
          </w:rPr>
          <w:t>코드 편집기</w:t>
        </w:r>
      </w:ins>
      <w:r>
        <w:rPr>
          <w:rFonts w:hint="eastAsia"/>
        </w:rPr>
        <w:t xml:space="preserve">의 </w:t>
      </w:r>
      <w:r>
        <w:t>38</w:t>
      </w:r>
      <w:r>
        <w:rPr>
          <w:rFonts w:hint="eastAsia"/>
        </w:rPr>
        <w:t>번째 줄로 이동합니다.</w:t>
      </w:r>
      <w:r>
        <w:t xml:space="preserve"> </w:t>
      </w:r>
      <w:r>
        <w:rPr>
          <w:rFonts w:hint="eastAsia"/>
        </w:rPr>
        <w:t>아래와 같이 두번째,</w:t>
      </w:r>
      <w:r>
        <w:t xml:space="preserve"> </w:t>
      </w:r>
      <w:r>
        <w:rPr>
          <w:rFonts w:hint="eastAsia"/>
        </w:rPr>
        <w:t>세번째 행의 높이가 자동으로 되어 있습니다.</w:t>
      </w:r>
      <w:r>
        <w:t xml:space="preserve"> </w:t>
      </w:r>
    </w:p>
    <w:p w14:paraId="338399A2" w14:textId="659F811B" w:rsidR="00557D5F" w:rsidRDefault="00231186" w:rsidP="00557D5F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339E4614" wp14:editId="28DBDE3D">
            <wp:extent cx="3272485" cy="10382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8045" cy="10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2B83B628" w:rsidR="008A402A" w:rsidRDefault="00231186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>를 통해 어떤식으로 구현이 되어있는지 간단히 알아봅니다.</w:t>
      </w:r>
      <w:r>
        <w:rPr>
          <w:noProof/>
        </w:rPr>
        <w:t xml:space="preserve"> </w:t>
      </w:r>
      <w:r>
        <w:t xml:space="preserve">ContentOverflow.xaml </w:t>
      </w:r>
      <w:r>
        <w:rPr>
          <w:rFonts w:hint="eastAsia"/>
        </w:rPr>
        <w:t xml:space="preserve">파일을 마우스 우클릭 한후 </w:t>
      </w:r>
      <w:r>
        <w:t xml:space="preserve">“Open in Blend…” </w:t>
      </w:r>
      <w:r>
        <w:rPr>
          <w:rFonts w:hint="eastAsia"/>
        </w:rPr>
        <w:t>메뉴를 선택합니다.</w:t>
      </w:r>
      <w:r>
        <w:t xml:space="preserve"> </w:t>
      </w:r>
    </w:p>
    <w:p w14:paraId="473BBC54" w14:textId="103D182D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페이지가 아래와 같이 가로모드로 열리고 모든 컨텐츠를 보여줍니다.</w:t>
      </w:r>
    </w:p>
    <w:p w14:paraId="12D52AE0" w14:textId="0C5F3770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BDE7956" wp14:editId="0C2A320B">
            <wp:extent cx="5065224" cy="3543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845" cy="35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4866" w14:textId="77777777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좌측의 </w:t>
      </w:r>
      <w:r>
        <w:t xml:space="preserve">States </w:t>
      </w:r>
      <w:r>
        <w:rPr>
          <w:rFonts w:hint="eastAsia"/>
        </w:rPr>
        <w:t>탭을 선택합니다.</w:t>
      </w:r>
      <w:r>
        <w:t xml:space="preserve"> </w:t>
      </w:r>
      <w:r>
        <w:rPr>
          <w:rFonts w:hint="eastAsia"/>
        </w:rPr>
        <w:t xml:space="preserve">Portrait와 </w:t>
      </w:r>
      <w:r>
        <w:t>Land</w:t>
      </w:r>
      <w:r>
        <w:rPr>
          <w:rFonts w:hint="eastAsia"/>
        </w:rPr>
        <w:t>scape</w:t>
      </w:r>
      <w:r>
        <w:t xml:space="preserve"> </w:t>
      </w:r>
      <w:r>
        <w:rPr>
          <w:rFonts w:hint="eastAsia"/>
        </w:rPr>
        <w:t>두가지가 만들어져 있습니다.</w:t>
      </w:r>
    </w:p>
    <w:p w14:paraId="45571462" w14:textId="3EF40571" w:rsidR="00923CF5" w:rsidRDefault="00923CF5" w:rsidP="00923CF5">
      <w:pPr>
        <w:pStyle w:val="ListParagraph"/>
        <w:ind w:leftChars="0"/>
      </w:pPr>
      <w:r>
        <w:rPr>
          <w:noProof/>
        </w:rPr>
        <w:drawing>
          <wp:inline distT="0" distB="0" distL="0" distR="0" wp14:anchorId="3281A907" wp14:editId="333E3761">
            <wp:extent cx="291465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CD76" w14:textId="32E07646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P</w:t>
      </w:r>
      <w:r>
        <w:t>ortrait(</w:t>
      </w:r>
      <w:r>
        <w:rPr>
          <w:rFonts w:hint="eastAsia"/>
        </w:rPr>
        <w:t>세로모드)를 선택하면</w:t>
      </w:r>
      <w:r>
        <w:t xml:space="preserve"> </w:t>
      </w:r>
      <w:r>
        <w:rPr>
          <w:rFonts w:hint="eastAsia"/>
        </w:rPr>
        <w:t>레코딩이 되고 있음을 알립니다.</w:t>
      </w:r>
      <w:r>
        <w:t xml:space="preserve"> </w:t>
      </w:r>
      <w:r>
        <w:rPr>
          <w:rFonts w:hint="eastAsia"/>
        </w:rPr>
        <w:t xml:space="preserve">이 때 </w:t>
      </w:r>
      <w:r>
        <w:t>UI</w:t>
      </w:r>
      <w:r>
        <w:rPr>
          <w:rFonts w:hint="eastAsia"/>
        </w:rPr>
        <w:t>를 변경하게 되면 변경내용이 세로모드에 반영됩니다.</w:t>
      </w:r>
      <w:r>
        <w:t xml:space="preserve"> </w:t>
      </w:r>
      <w:r>
        <w:rPr>
          <w:rFonts w:hint="eastAsia"/>
        </w:rPr>
        <w:t xml:space="preserve">가로모드를 선택하고 </w:t>
      </w:r>
      <w:r>
        <w:t xml:space="preserve">UI </w:t>
      </w:r>
      <w:r>
        <w:rPr>
          <w:rFonts w:hint="eastAsia"/>
        </w:rPr>
        <w:t>변경을 하게 되면 가로모드에 변경내용이 반영되게 됩니다.</w:t>
      </w:r>
      <w:r>
        <w:t xml:space="preserve"> </w:t>
      </w:r>
    </w:p>
    <w:p w14:paraId="2AC232E2" w14:textId="6C3DD8D9" w:rsidR="00923CF5" w:rsidRDefault="00923CF5" w:rsidP="00923CF5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BB4E369" wp14:editId="36F21A0D">
            <wp:extent cx="5731510" cy="36950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6C6D" w14:textId="6826284E" w:rsidR="009301E7" w:rsidRDefault="009301E7" w:rsidP="009301E7">
      <w:pPr>
        <w:pStyle w:val="ListParagraph"/>
        <w:ind w:leftChars="0"/>
      </w:pPr>
    </w:p>
    <w:p w14:paraId="51DF3648" w14:textId="034CEDDB" w:rsidR="009301E7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저장 후 Blend를 종료하면 알림메시지와 함께 변경내용을 저장하게 됩니다.</w:t>
      </w:r>
      <w:r>
        <w:t xml:space="preserve"> </w:t>
      </w:r>
      <w:r>
        <w:rPr>
          <w:rFonts w:hint="eastAsia"/>
        </w:rPr>
        <w:t xml:space="preserve">변경내용은 </w:t>
      </w:r>
      <w:r>
        <w:t>ContentOverflow.xaml</w:t>
      </w:r>
      <w:r>
        <w:rPr>
          <w:rFonts w:hint="eastAsia"/>
        </w:rPr>
        <w:t>에 반영됩니다.</w:t>
      </w:r>
      <w:r>
        <w:t xml:space="preserve"> </w:t>
      </w:r>
    </w:p>
    <w:p w14:paraId="546A7B28" w14:textId="284F4F79" w:rsidR="00923CF5" w:rsidRDefault="00923CF5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종료합니다.</w:t>
      </w:r>
    </w:p>
    <w:p w14:paraId="0B6EE8AA" w14:textId="394D95DE" w:rsidR="005A1D16" w:rsidRDefault="005A1D16" w:rsidP="005A1D16">
      <w:pPr>
        <w:pStyle w:val="ListParagraph"/>
        <w:ind w:leftChars="0"/>
      </w:pPr>
    </w:p>
    <w:p w14:paraId="376B0F75" w14:textId="04E63442" w:rsidR="00923CF5" w:rsidRDefault="00923CF5" w:rsidP="00923CF5">
      <w:pPr>
        <w:pStyle w:val="Heading1"/>
      </w:pPr>
      <w:r>
        <w:rPr>
          <w:rFonts w:hint="eastAsia"/>
        </w:rPr>
        <w:t>디스플레이 정보</w:t>
      </w:r>
    </w:p>
    <w:p w14:paraId="213CC157" w14:textId="1835AF84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솔루션 탐색기에서 </w:t>
      </w:r>
      <w:r>
        <w:t xml:space="preserve">DisplayInfo.xaml.cs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코드내용을 간략히 살펴봅니다.</w:t>
      </w:r>
    </w:p>
    <w:p w14:paraId="5E9B2222" w14:textId="6E3C3883" w:rsidR="00923CF5" w:rsidRDefault="00923CF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애플리케이션을 실행한 후 </w:t>
      </w:r>
      <w:r>
        <w:t xml:space="preserve">DisplayInfo </w:t>
      </w:r>
      <w:r>
        <w:rPr>
          <w:rFonts w:hint="eastAsia"/>
        </w:rPr>
        <w:t>버튼을 선택합니다.</w:t>
      </w:r>
      <w:r>
        <w:t xml:space="preserve"> </w:t>
      </w:r>
      <w:r w:rsidR="00587D95">
        <w:rPr>
          <w:rFonts w:hint="eastAsia"/>
        </w:rPr>
        <w:t>현재 디스플레이의 정보를 보여줍니다.</w:t>
      </w:r>
      <w:r w:rsidR="00587D95">
        <w:t xml:space="preserve"> </w:t>
      </w:r>
    </w:p>
    <w:p w14:paraId="06B5243F" w14:textId="5DE0B1B7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rPr>
          <w:rFonts w:hint="eastAsia"/>
        </w:rPr>
        <w:t xml:space="preserve">중간의 </w:t>
      </w:r>
      <w:r>
        <w:t xml:space="preserve">RawPixelsPerViewPixel </w:t>
      </w:r>
      <w:r>
        <w:rPr>
          <w:rFonts w:hint="eastAsia"/>
        </w:rPr>
        <w:t>값을 확인합니다.</w:t>
      </w:r>
      <w:r>
        <w:t xml:space="preserve"> </w:t>
      </w:r>
      <w:r>
        <w:rPr>
          <w:rFonts w:hint="eastAsia"/>
        </w:rPr>
        <w:t xml:space="preserve">이 값은 하나의 </w:t>
      </w:r>
      <w:r>
        <w:t>‘view pixe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에 대응하는 실제 픽셀의 수를 나타냅니다.</w:t>
      </w:r>
      <w:r>
        <w:t xml:space="preserve"> 720p 4.7</w:t>
      </w:r>
      <w:r>
        <w:rPr>
          <w:rFonts w:hint="eastAsia"/>
        </w:rPr>
        <w:t xml:space="preserve">인치의 경우 </w:t>
      </w:r>
      <w:r>
        <w:t>1.8</w:t>
      </w:r>
      <w:r>
        <w:rPr>
          <w:rFonts w:hint="eastAsia"/>
        </w:rPr>
        <w:t>이 됩니다.</w:t>
      </w:r>
      <w:r>
        <w:t xml:space="preserve"> </w:t>
      </w:r>
    </w:p>
    <w:p w14:paraId="00587DDA" w14:textId="648138C8" w:rsidR="00587D95" w:rsidRDefault="00587D95" w:rsidP="00923CF5">
      <w:pPr>
        <w:pStyle w:val="ListParagraph"/>
        <w:numPr>
          <w:ilvl w:val="0"/>
          <w:numId w:val="25"/>
        </w:numPr>
        <w:ind w:leftChars="0"/>
      </w:pPr>
      <w:r>
        <w:t xml:space="preserve">WVGA 4 inch 512MB </w:t>
      </w:r>
      <w:ins w:id="49" w:author="Reagan Hwang" w:date="2014-07-03T12:06:00Z">
        <w:r w:rsidR="00440438">
          <w:rPr>
            <w:rFonts w:hint="eastAsia"/>
          </w:rPr>
          <w:t>에뮬레</w:t>
        </w:r>
        <w:r w:rsidR="00591C95">
          <w:rPr>
            <w:rFonts w:hint="eastAsia"/>
          </w:rPr>
          <w:t>이터</w:t>
        </w:r>
      </w:ins>
      <w:del w:id="50" w:author="Reagan Hwang" w:date="2014-07-03T12:06:00Z">
        <w:r w:rsidDel="00440438">
          <w:rPr>
            <w:rFonts w:hint="eastAsia"/>
          </w:rPr>
          <w:delText>emulator</w:delText>
        </w:r>
      </w:del>
      <w:r>
        <w:rPr>
          <w:rFonts w:hint="eastAsia"/>
        </w:rPr>
        <w:t>에서 다시 앱을 실행해 봅니다.</w:t>
      </w:r>
      <w:r>
        <w:t xml:space="preserve"> RawPixelsPerViewPixel </w:t>
      </w:r>
      <w:r>
        <w:rPr>
          <w:rFonts w:hint="eastAsia"/>
        </w:rPr>
        <w:t xml:space="preserve">값이 </w:t>
      </w:r>
      <w:r>
        <w:t>1.2</w:t>
      </w:r>
      <w:r>
        <w:rPr>
          <w:rFonts w:hint="eastAsia"/>
        </w:rPr>
        <w:t>가 됩니다.</w:t>
      </w:r>
    </w:p>
    <w:p w14:paraId="000E9A73" w14:textId="77777777" w:rsidR="00923CF5" w:rsidRPr="00923CF5" w:rsidRDefault="00923CF5" w:rsidP="005A1D16">
      <w:pPr>
        <w:pStyle w:val="ListParagraph"/>
        <w:ind w:leftChars="0"/>
      </w:pPr>
    </w:p>
    <w:sectPr w:rsidR="00923CF5" w:rsidRPr="0092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17F88"/>
    <w:rsid w:val="00124130"/>
    <w:rsid w:val="001262A7"/>
    <w:rsid w:val="00136225"/>
    <w:rsid w:val="00145613"/>
    <w:rsid w:val="001506A9"/>
    <w:rsid w:val="0016057F"/>
    <w:rsid w:val="001C4D0A"/>
    <w:rsid w:val="001D6BBC"/>
    <w:rsid w:val="001E2D9E"/>
    <w:rsid w:val="001F7BA6"/>
    <w:rsid w:val="002256CB"/>
    <w:rsid w:val="0023118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40438"/>
    <w:rsid w:val="00490E54"/>
    <w:rsid w:val="004931C1"/>
    <w:rsid w:val="00497339"/>
    <w:rsid w:val="004D086B"/>
    <w:rsid w:val="00557D5F"/>
    <w:rsid w:val="00557D89"/>
    <w:rsid w:val="005602EB"/>
    <w:rsid w:val="00571D7D"/>
    <w:rsid w:val="00587D95"/>
    <w:rsid w:val="00591C95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846CB"/>
    <w:rsid w:val="007D61A0"/>
    <w:rsid w:val="00805251"/>
    <w:rsid w:val="0080534F"/>
    <w:rsid w:val="008612BF"/>
    <w:rsid w:val="0089200E"/>
    <w:rsid w:val="0089517F"/>
    <w:rsid w:val="008A402A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95558"/>
    <w:rsid w:val="00BD0E08"/>
    <w:rsid w:val="00BF63DC"/>
    <w:rsid w:val="00C10A44"/>
    <w:rsid w:val="00C2536B"/>
    <w:rsid w:val="00C5102D"/>
    <w:rsid w:val="00C5494D"/>
    <w:rsid w:val="00C6259E"/>
    <w:rsid w:val="00C763D9"/>
    <w:rsid w:val="00C93005"/>
    <w:rsid w:val="00CA44B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5319"/>
    <w:rsid w:val="00EE65D7"/>
    <w:rsid w:val="00EF556D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2996D-BFDE-4EFF-85D8-0D2F258B4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7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70</cp:revision>
  <dcterms:created xsi:type="dcterms:W3CDTF">2014-04-29T08:18:00Z</dcterms:created>
  <dcterms:modified xsi:type="dcterms:W3CDTF">2014-07-03T03:31:00Z</dcterms:modified>
</cp:coreProperties>
</file>