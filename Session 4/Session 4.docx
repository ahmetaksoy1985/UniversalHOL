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732126E0" w:rsidR="001C4D0A" w:rsidRDefault="00A97247" w:rsidP="001C4D0A">
      <w:pPr>
        <w:pStyle w:val="a4"/>
      </w:pPr>
      <w:r>
        <w:rPr>
          <w:rFonts w:hint="eastAsia"/>
        </w:rPr>
        <w:t>Universal App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>
        <w:t>ListDemo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494E789C" w14:textId="2D8F6C78" w:rsidR="000561EF" w:rsidRPr="00A97247" w:rsidRDefault="00145613" w:rsidP="00145613">
      <w:r>
        <w:rPr>
          <w:rFonts w:hint="eastAsia"/>
        </w:rPr>
        <w:t xml:space="preserve">이번 세션에서는 </w:t>
      </w:r>
      <w:r w:rsidR="00A97247">
        <w:rPr>
          <w:rFonts w:hint="eastAsia"/>
        </w:rPr>
        <w:t>여러 리스트와 리스트 컨트롤에 사용되는 리스트 아이템 템플릿을 만드는법과 시맨틱줌에 대해</w:t>
      </w:r>
      <w:r w:rsidR="00B1706B">
        <w:rPr>
          <w:rFonts w:hint="eastAsia"/>
        </w:rPr>
        <w:t xml:space="preserve"> 다룹니다</w:t>
      </w:r>
      <w:r w:rsidR="006E7AC0">
        <w:rPr>
          <w:rFonts w:hint="eastAsia"/>
        </w:rPr>
        <w:t>.</w:t>
      </w:r>
      <w:r w:rsidR="00A97247">
        <w:t xml:space="preserve"> </w:t>
      </w:r>
      <w:bookmarkStart w:id="0" w:name="_GoBack"/>
      <w:bookmarkEnd w:id="0"/>
    </w:p>
    <w:p w14:paraId="06EB0250" w14:textId="4482CC10" w:rsidR="00145613" w:rsidRPr="00145613" w:rsidRDefault="00A97247" w:rsidP="00145613">
      <w:pPr>
        <w:pStyle w:val="1"/>
      </w:pPr>
      <w:r>
        <w:rPr>
          <w:rFonts w:hint="eastAsia"/>
        </w:rPr>
        <w:t>L</w:t>
      </w:r>
      <w:r>
        <w:t xml:space="preserve">ist Item Template </w:t>
      </w:r>
      <w:r>
        <w:rPr>
          <w:rFonts w:hint="eastAsia"/>
        </w:rPr>
        <w:t>만들기</w:t>
      </w:r>
    </w:p>
    <w:p w14:paraId="1853FABA" w14:textId="736465FE" w:rsidR="001C4D0A" w:rsidRDefault="00A97247" w:rsidP="00B1706B">
      <w:proofErr w:type="spellStart"/>
      <w:r>
        <w:rPr>
          <w:rFonts w:hint="eastAsia"/>
        </w:rPr>
        <w:t>ItemTemplate</w:t>
      </w:r>
      <w:proofErr w:type="spellEnd"/>
      <w:r>
        <w:rPr>
          <w:rFonts w:hint="eastAsia"/>
        </w:rPr>
        <w:t>을 변경하는</w:t>
      </w:r>
      <w:r w:rsidR="008A402A">
        <w:rPr>
          <w:rFonts w:hint="eastAsia"/>
        </w:rPr>
        <w:t xml:space="preserve"> </w:t>
      </w:r>
      <w:r>
        <w:rPr>
          <w:rFonts w:hint="eastAsia"/>
        </w:rPr>
        <w:t>법에 대해 알아 봅니다.</w:t>
      </w:r>
      <w:r>
        <w:t xml:space="preserve"> </w:t>
      </w:r>
    </w:p>
    <w:p w14:paraId="1853FABB" w14:textId="6A5DDA5F" w:rsidR="001C4D0A" w:rsidRDefault="00A97247" w:rsidP="00A9724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Session 4 폴더 </w:t>
      </w:r>
      <w:r>
        <w:t xml:space="preserve">&gt; Start </w:t>
      </w:r>
      <w:r>
        <w:rPr>
          <w:rFonts w:hint="eastAsia"/>
        </w:rPr>
        <w:t xml:space="preserve">폴더안의 </w:t>
      </w:r>
      <w:r w:rsidRPr="00A97247">
        <w:t>S04_ListDemo</w:t>
      </w:r>
      <w:r w:rsidR="00B1706B" w:rsidRPr="00B1706B">
        <w:t xml:space="preserve"> 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7D343491" w14:textId="3D7D7E25" w:rsidR="00B1706B" w:rsidRDefault="00FE6248" w:rsidP="000B7C67">
      <w:pPr>
        <w:pStyle w:val="a3"/>
        <w:numPr>
          <w:ilvl w:val="0"/>
          <w:numId w:val="12"/>
        </w:numPr>
        <w:ind w:leftChars="0"/>
      </w:pPr>
      <w:r w:rsidRPr="00FE6248">
        <w:rPr>
          <w:rFonts w:hint="eastAsia"/>
        </w:rPr>
        <w:t xml:space="preserve">아래 그림과 같이 </w:t>
      </w:r>
      <w:r w:rsidR="00A97247" w:rsidRPr="00FE6248">
        <w:rPr>
          <w:rFonts w:hint="eastAsia"/>
        </w:rPr>
        <w:t xml:space="preserve">솔루션 탐색기의 </w:t>
      </w:r>
      <w:r>
        <w:rPr>
          <w:b/>
        </w:rPr>
        <w:t>S04_ListDemo.Shared</w:t>
      </w:r>
      <w:r w:rsidRPr="00FE6248">
        <w:t xml:space="preserve"> </w:t>
      </w:r>
      <w:r w:rsidRPr="00FE6248">
        <w:rPr>
          <w:rFonts w:hint="eastAsia"/>
        </w:rPr>
        <w:t>프로젝트를 확장</w:t>
      </w:r>
      <w:r w:rsidR="00B1706B" w:rsidRPr="00FE6248">
        <w:t xml:space="preserve"> </w:t>
      </w:r>
      <w:r w:rsidRPr="00FE6248">
        <w:rPr>
          <w:rFonts w:hint="eastAsia"/>
        </w:rPr>
        <w:t xml:space="preserve">한 후 </w:t>
      </w:r>
      <w:proofErr w:type="spellStart"/>
      <w:r>
        <w:rPr>
          <w:b/>
        </w:rPr>
        <w:t>SampleItem.cs</w:t>
      </w:r>
      <w:proofErr w:type="spellEnd"/>
      <w:r w:rsidRPr="00FE6248">
        <w:t xml:space="preserve"> </w:t>
      </w:r>
      <w:r w:rsidRPr="00FE6248">
        <w:rPr>
          <w:rFonts w:hint="eastAsia"/>
        </w:rPr>
        <w:t>파일을 선택합니다.</w:t>
      </w:r>
    </w:p>
    <w:p w14:paraId="34D2FCF0" w14:textId="2ECC227D" w:rsidR="00B1706B" w:rsidRDefault="00A97247" w:rsidP="000B7C67">
      <w:pPr>
        <w:pStyle w:val="a3"/>
        <w:ind w:leftChars="0" w:left="760"/>
      </w:pPr>
      <w:r>
        <w:rPr>
          <w:noProof/>
        </w:rPr>
        <w:drawing>
          <wp:inline distT="0" distB="0" distL="0" distR="0" wp14:anchorId="6853D5EC" wp14:editId="1D0EF4B2">
            <wp:extent cx="3114675" cy="28187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316" cy="28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E50C" w14:textId="125D2045" w:rsidR="003F4CF9" w:rsidRDefault="003F4CF9" w:rsidP="003F4CF9">
      <w:pPr>
        <w:pStyle w:val="a3"/>
        <w:ind w:leftChars="0"/>
      </w:pPr>
    </w:p>
    <w:p w14:paraId="28B04D48" w14:textId="740B5FBA" w:rsidR="00FE6248" w:rsidRDefault="00FE6248" w:rsidP="00FE6248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애플리케이션을 실행해 봅니다.</w:t>
      </w:r>
      <w:r>
        <w:t xml:space="preserve"> </w:t>
      </w:r>
      <w:r w:rsidR="008A402A">
        <w:rPr>
          <w:rFonts w:hint="eastAsia"/>
        </w:rPr>
        <w:t xml:space="preserve">실행된 </w:t>
      </w:r>
      <w:proofErr w:type="spellStart"/>
      <w:r w:rsidR="008A402A">
        <w:rPr>
          <w:rFonts w:hint="eastAsia"/>
        </w:rPr>
        <w:t>앱의</w:t>
      </w:r>
      <w:proofErr w:type="spellEnd"/>
      <w:r w:rsidR="008A402A">
        <w:rPr>
          <w:rFonts w:hint="eastAsia"/>
        </w:rPr>
        <w:t xml:space="preserve"> </w:t>
      </w:r>
      <w:r>
        <w:rPr>
          <w:rFonts w:hint="eastAsia"/>
        </w:rPr>
        <w:t xml:space="preserve">좌측 상단의 </w:t>
      </w:r>
      <w:r>
        <w:t xml:space="preserve">See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버튼을 클릭하여 기본 </w:t>
      </w:r>
      <w:proofErr w:type="spellStart"/>
      <w:r>
        <w:rPr>
          <w:rFonts w:hint="eastAsia"/>
        </w:rPr>
        <w:t>렌더링을</w:t>
      </w:r>
      <w:proofErr w:type="spellEnd"/>
      <w:r>
        <w:rPr>
          <w:rFonts w:hint="eastAsia"/>
        </w:rPr>
        <w:t xml:space="preserve"> 확인합니다.</w:t>
      </w:r>
      <w:r>
        <w:t xml:space="preserve"> 본 </w:t>
      </w:r>
      <w:r>
        <w:rPr>
          <w:rFonts w:hint="eastAsia"/>
        </w:rPr>
        <w:t>실습에서는 이를 변경하는 내용을 다룹니다.</w:t>
      </w:r>
      <w:r>
        <w:t xml:space="preserve"> </w:t>
      </w:r>
    </w:p>
    <w:p w14:paraId="5EBC57BF" w14:textId="22AC30DE" w:rsidR="00FE6248" w:rsidRDefault="00FE6248" w:rsidP="00FE6248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42DB7E27" wp14:editId="519A6F86">
            <wp:extent cx="398757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816" cy="243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241B" w14:textId="7546D8B2" w:rsidR="00FE6248" w:rsidRDefault="00FE6248" w:rsidP="00FE6248">
      <w:pPr>
        <w:pStyle w:val="a3"/>
        <w:ind w:leftChars="0"/>
      </w:pPr>
      <w:r>
        <w:rPr>
          <w:noProof/>
        </w:rPr>
        <w:drawing>
          <wp:inline distT="0" distB="0" distL="0" distR="0" wp14:anchorId="39F4264A" wp14:editId="70595F40">
            <wp:extent cx="3733800" cy="27120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60" cy="27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56BF" w14:textId="77777777" w:rsidR="00C6259E" w:rsidRPr="00C6259E" w:rsidRDefault="00C6259E" w:rsidP="000B7C67">
      <w:pPr>
        <w:pStyle w:val="HTML"/>
        <w:shd w:val="clear" w:color="auto" w:fill="FFFFFF"/>
        <w:ind w:left="800"/>
        <w:rPr>
          <w:rFonts w:ascii="Consolas" w:hAnsi="Consolas" w:cs="Consolas"/>
          <w:color w:val="000000"/>
          <w:sz w:val="20"/>
          <w:szCs w:val="20"/>
        </w:rPr>
      </w:pPr>
    </w:p>
    <w:p w14:paraId="3B31851E" w14:textId="0F6A7EC9" w:rsidR="00FC1E75" w:rsidRDefault="00FE6248" w:rsidP="000B7C6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애플리케이션을 종료합니다.</w:t>
      </w:r>
    </w:p>
    <w:p w14:paraId="5ED9B9CD" w14:textId="295D0299" w:rsidR="005D36DD" w:rsidRDefault="00FE6248" w:rsidP="005D36DD">
      <w:pPr>
        <w:pStyle w:val="a3"/>
        <w:numPr>
          <w:ilvl w:val="0"/>
          <w:numId w:val="12"/>
        </w:numPr>
        <w:ind w:leftChars="0"/>
      </w:pP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ListViewPage.xaml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엽니다.</w:t>
      </w:r>
      <w:r>
        <w:rPr>
          <w:noProof/>
        </w:rPr>
        <w:t xml:space="preserve"> </w:t>
      </w:r>
    </w:p>
    <w:p w14:paraId="5EE5B8BB" w14:textId="4AC3A6E0" w:rsidR="00AB6549" w:rsidRDefault="00AB6549" w:rsidP="005D36DD">
      <w:pPr>
        <w:pStyle w:val="a3"/>
        <w:numPr>
          <w:ilvl w:val="0"/>
          <w:numId w:val="12"/>
        </w:numPr>
        <w:ind w:leftChars="0"/>
      </w:pPr>
      <w:r w:rsidRPr="00AB6549">
        <w:rPr>
          <w:rFonts w:hint="eastAsia"/>
          <w:noProof/>
        </w:rPr>
        <w:t xml:space="preserve">좌측의 </w:t>
      </w:r>
      <w:r w:rsidRPr="00AB6549">
        <w:rPr>
          <w:noProof/>
        </w:rPr>
        <w:t>Do</w:t>
      </w:r>
      <w:r>
        <w:rPr>
          <w:noProof/>
        </w:rPr>
        <w:t xml:space="preserve">cument Outline </w:t>
      </w:r>
      <w:r>
        <w:rPr>
          <w:rFonts w:hint="eastAsia"/>
          <w:noProof/>
        </w:rPr>
        <w:t xml:space="preserve">메뉴를 선택하여 연 후 </w:t>
      </w:r>
      <w:r>
        <w:rPr>
          <w:noProof/>
        </w:rPr>
        <w:t xml:space="preserve">Grid </w:t>
      </w:r>
      <w:r>
        <w:rPr>
          <w:rFonts w:hint="eastAsia"/>
          <w:noProof/>
        </w:rPr>
        <w:t>영역을 아래와 같이 확장합니다.</w:t>
      </w:r>
    </w:p>
    <w:p w14:paraId="4EE5ABF3" w14:textId="65195732" w:rsidR="00AB6549" w:rsidRP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1833146D" wp14:editId="7AA3455A">
            <wp:extent cx="239077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178" w14:textId="667006A6" w:rsidR="00AB6549" w:rsidRDefault="00AB6549" w:rsidP="00F4199A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lastRenderedPageBreak/>
        <w:t>S</w:t>
      </w:r>
      <w:r>
        <w:t>ampleListView</w:t>
      </w:r>
      <w:proofErr w:type="spellEnd"/>
      <w:r>
        <w:t xml:space="preserve"> </w:t>
      </w:r>
      <w:r>
        <w:rPr>
          <w:rFonts w:hint="eastAsia"/>
        </w:rPr>
        <w:t xml:space="preserve">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>“Edit Additional Templates” &gt; “Edit Generated Items (</w:t>
      </w:r>
      <w:proofErr w:type="spellStart"/>
      <w:r>
        <w:t>ItemTemplate</w:t>
      </w:r>
      <w:proofErr w:type="spellEnd"/>
      <w:r>
        <w:t xml:space="preserve">)” &gt; “Apply Resource” &gt; </w:t>
      </w:r>
      <w:proofErr w:type="spellStart"/>
      <w:r>
        <w:t>SampleDataTemplate</w:t>
      </w:r>
      <w:proofErr w:type="spellEnd"/>
      <w:r>
        <w:t xml:space="preserve"> </w:t>
      </w:r>
      <w:r>
        <w:rPr>
          <w:rFonts w:hint="eastAsia"/>
        </w:rPr>
        <w:t xml:space="preserve">메뉴를 선택합니다. </w:t>
      </w:r>
    </w:p>
    <w:p w14:paraId="72BBF75A" w14:textId="300D2ADD" w:rsidR="00AB6549" w:rsidRDefault="00AB6549" w:rsidP="00AB6549">
      <w:pPr>
        <w:pStyle w:val="a3"/>
        <w:ind w:leftChars="0"/>
      </w:pPr>
      <w:r>
        <w:rPr>
          <w:noProof/>
        </w:rPr>
        <w:drawing>
          <wp:inline distT="0" distB="0" distL="0" distR="0" wp14:anchorId="04321ACF" wp14:editId="0AF5F9B6">
            <wp:extent cx="3048000" cy="29937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115" cy="30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603C" w14:textId="36404B1C" w:rsidR="00AB6549" w:rsidRDefault="00AB6549" w:rsidP="00AB654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텍스트 편집기에서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항목을 찾아보면 </w:t>
      </w:r>
      <w:proofErr w:type="spellStart"/>
      <w:r>
        <w:t>Items</w:t>
      </w:r>
      <w:r>
        <w:rPr>
          <w:rFonts w:hint="eastAsia"/>
        </w:rPr>
        <w:t>Template</w:t>
      </w:r>
      <w:proofErr w:type="spellEnd"/>
      <w:r>
        <w:t xml:space="preserve"> </w:t>
      </w:r>
      <w:r>
        <w:rPr>
          <w:rFonts w:hint="eastAsia"/>
        </w:rPr>
        <w:t xml:space="preserve">속성에 </w:t>
      </w:r>
      <w:proofErr w:type="spellStart"/>
      <w:r>
        <w:t>SampleDataTemplate</w:t>
      </w:r>
      <w:proofErr w:type="spellEnd"/>
      <w:r>
        <w:rPr>
          <w:rFonts w:hint="eastAsia"/>
        </w:rPr>
        <w:t>이 아래와 같이 추가된 것을 보실 수가 있습니다.</w:t>
      </w:r>
    </w:p>
    <w:p w14:paraId="5A05F841" w14:textId="77777777" w:rsidR="00AB6549" w:rsidRPr="00AB6549" w:rsidRDefault="00AB6549" w:rsidP="00AB654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  <w:r w:rsidRPr="00AB6549">
        <w:rPr>
          <w:rFonts w:ascii="Consolas" w:eastAsia="굴림체" w:hAnsi="Consolas" w:cs="Consolas"/>
          <w:color w:val="0000FF"/>
        </w:rPr>
        <w:t>&lt;</w:t>
      </w:r>
      <w:r w:rsidRPr="00AB6549">
        <w:rPr>
          <w:rFonts w:ascii="Consolas" w:eastAsia="굴림체" w:hAnsi="Consolas" w:cs="Consolas"/>
          <w:color w:val="A31515"/>
        </w:rPr>
        <w:t>ListView</w:t>
      </w:r>
      <w:r w:rsidRPr="00AB6549">
        <w:rPr>
          <w:rFonts w:ascii="Consolas" w:eastAsia="굴림체" w:hAnsi="Consolas" w:cs="Consolas"/>
          <w:color w:val="FF0000"/>
        </w:rPr>
        <w:t> x</w:t>
      </w:r>
      <w:proofErr w:type="gramStart"/>
      <w:r w:rsidRPr="00AB6549">
        <w:rPr>
          <w:rFonts w:ascii="Consolas" w:eastAsia="굴림체" w:hAnsi="Consolas" w:cs="Consolas"/>
          <w:color w:val="0000FF"/>
        </w:rPr>
        <w:t>:</w:t>
      </w:r>
      <w:r w:rsidRPr="00AB6549">
        <w:rPr>
          <w:rFonts w:ascii="Consolas" w:eastAsia="굴림체" w:hAnsi="Consolas" w:cs="Consolas"/>
          <w:color w:val="FF0000"/>
        </w:rPr>
        <w:t>Name</w:t>
      </w:r>
      <w:proofErr w:type="gramEnd"/>
      <w:r w:rsidRPr="00AB6549">
        <w:rPr>
          <w:rFonts w:ascii="Consolas" w:eastAsia="굴림체" w:hAnsi="Consolas" w:cs="Consolas"/>
          <w:color w:val="0000FF"/>
        </w:rPr>
        <w:t>="SampleListView"</w:t>
      </w:r>
      <w:r w:rsidRPr="00AB6549">
        <w:rPr>
          <w:rFonts w:ascii="Consolas" w:eastAsia="굴림체" w:hAnsi="Consolas" w:cs="Consolas"/>
          <w:color w:val="FF0000"/>
        </w:rPr>
        <w:t> Grid.RowSpan</w:t>
      </w:r>
      <w:r w:rsidRPr="00AB6549">
        <w:rPr>
          <w:rFonts w:ascii="Consolas" w:eastAsia="굴림체" w:hAnsi="Consolas" w:cs="Consolas"/>
          <w:color w:val="0000FF"/>
        </w:rPr>
        <w:t>="2"</w:t>
      </w:r>
      <w:r w:rsidRPr="00AB6549">
        <w:rPr>
          <w:rFonts w:ascii="Consolas" w:eastAsia="굴림체" w:hAnsi="Consolas" w:cs="Consolas"/>
          <w:color w:val="FF0000"/>
        </w:rPr>
        <w:t> Grid.Row</w:t>
      </w:r>
      <w:r w:rsidRPr="00AB6549">
        <w:rPr>
          <w:rFonts w:ascii="Consolas" w:eastAsia="굴림체" w:hAnsi="Consolas" w:cs="Consolas"/>
          <w:color w:val="0000FF"/>
        </w:rPr>
        <w:t>="1"</w:t>
      </w:r>
      <w:r w:rsidRPr="00AB6549">
        <w:rPr>
          <w:rFonts w:ascii="Consolas" w:eastAsia="굴림체" w:hAnsi="Consolas" w:cs="Consolas"/>
          <w:color w:val="FF0000"/>
        </w:rPr>
        <w:t> Margin</w:t>
      </w:r>
      <w:r w:rsidRPr="00AB6549">
        <w:rPr>
          <w:rFonts w:ascii="Consolas" w:eastAsia="굴림체" w:hAnsi="Consolas" w:cs="Consolas"/>
          <w:color w:val="0000FF"/>
        </w:rPr>
        <w:t>="20,20,20,0"</w:t>
      </w:r>
      <w:r w:rsidRPr="00AB6549">
        <w:rPr>
          <w:rFonts w:ascii="Consolas" w:eastAsia="굴림체" w:hAnsi="Consolas" w:cs="Consolas"/>
          <w:color w:val="000000"/>
        </w:rPr>
        <w:t> </w:t>
      </w:r>
    </w:p>
    <w:p w14:paraId="480A836D" w14:textId="014CDF43" w:rsidR="00AB6549" w:rsidRDefault="008612BF" w:rsidP="002256C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  <w:r>
        <w:rPr>
          <w:rFonts w:ascii="Consolas" w:eastAsia="굴림체" w:hAnsi="Consolas" w:cs="Consolas"/>
          <w:color w:val="000000"/>
        </w:rPr>
        <w:t> </w:t>
      </w:r>
      <w:r w:rsidR="00AB6549" w:rsidRPr="00AB6549">
        <w:rPr>
          <w:rFonts w:ascii="Consolas" w:eastAsia="굴림체" w:hAnsi="Consolas" w:cs="Consolas"/>
          <w:color w:val="FF0000"/>
        </w:rPr>
        <w:t>ItemsSource</w:t>
      </w:r>
      <w:r w:rsidR="00AB6549" w:rsidRPr="00AB6549">
        <w:rPr>
          <w:rFonts w:ascii="Consolas" w:eastAsia="굴림체" w:hAnsi="Consolas" w:cs="Consolas"/>
          <w:color w:val="0000FF"/>
        </w:rPr>
        <w:t>="{</w:t>
      </w:r>
      <w:r w:rsidR="00AB6549" w:rsidRPr="00AB6549">
        <w:rPr>
          <w:rFonts w:ascii="Consolas" w:eastAsia="굴림체" w:hAnsi="Consolas" w:cs="Consolas"/>
          <w:color w:val="A31515"/>
        </w:rPr>
        <w:t>Binding</w:t>
      </w:r>
      <w:r w:rsidR="00AB6549" w:rsidRPr="00AB6549">
        <w:rPr>
          <w:rFonts w:ascii="Consolas" w:eastAsia="굴림체" w:hAnsi="Consolas" w:cs="Consolas"/>
          <w:color w:val="FF0000"/>
        </w:rPr>
        <w:t> Source</w:t>
      </w:r>
      <w:proofErr w:type="gramStart"/>
      <w:r w:rsidR="00AB6549" w:rsidRPr="00AB6549">
        <w:rPr>
          <w:rFonts w:ascii="Consolas" w:eastAsia="굴림체" w:hAnsi="Consolas" w:cs="Consolas"/>
          <w:color w:val="0000FF"/>
        </w:rPr>
        <w:t>={</w:t>
      </w:r>
      <w:proofErr w:type="gramEnd"/>
      <w:r w:rsidR="00AB6549" w:rsidRPr="00AB6549">
        <w:rPr>
          <w:rFonts w:ascii="Consolas" w:eastAsia="굴림체" w:hAnsi="Consolas" w:cs="Consolas"/>
          <w:color w:val="A31515"/>
        </w:rPr>
        <w:t>StaticResource</w:t>
      </w:r>
      <w:r w:rsidR="00AB6549" w:rsidRPr="00AB6549">
        <w:rPr>
          <w:rFonts w:ascii="Consolas" w:eastAsia="굴림체" w:hAnsi="Consolas" w:cs="Consolas"/>
          <w:color w:val="FF0000"/>
        </w:rPr>
        <w:t> Items</w:t>
      </w:r>
      <w:r w:rsidR="00AB6549" w:rsidRPr="00AB6549">
        <w:rPr>
          <w:rFonts w:ascii="Consolas" w:eastAsia="굴림체" w:hAnsi="Consolas" w:cs="Consolas"/>
          <w:color w:val="0000FF"/>
        </w:rPr>
        <w:t>}}"</w:t>
      </w:r>
      <w:r w:rsidR="00AB6549" w:rsidRPr="00AB6549">
        <w:rPr>
          <w:rFonts w:ascii="Consolas" w:eastAsia="굴림체" w:hAnsi="Consolas" w:cs="Consolas"/>
          <w:color w:val="FF0000"/>
        </w:rPr>
        <w:t> </w:t>
      </w:r>
      <w:r w:rsidR="00AB6549" w:rsidRPr="008612BF">
        <w:rPr>
          <w:rFonts w:ascii="Consolas" w:eastAsia="굴림체" w:hAnsi="Consolas" w:cs="Consolas"/>
          <w:color w:val="FF0000"/>
          <w:highlight w:val="yellow"/>
        </w:rPr>
        <w:t>ItemTemplate</w:t>
      </w:r>
      <w:r w:rsidR="00AB6549" w:rsidRPr="008612BF">
        <w:rPr>
          <w:rFonts w:ascii="Consolas" w:eastAsia="굴림체" w:hAnsi="Consolas" w:cs="Consolas"/>
          <w:color w:val="0000FF"/>
          <w:highlight w:val="yellow"/>
        </w:rPr>
        <w:t>="{</w:t>
      </w:r>
      <w:r w:rsidR="00AB6549" w:rsidRPr="008612BF">
        <w:rPr>
          <w:rFonts w:ascii="Consolas" w:eastAsia="굴림체" w:hAnsi="Consolas" w:cs="Consolas"/>
          <w:color w:val="A31515"/>
          <w:highlight w:val="yellow"/>
        </w:rPr>
        <w:t>StaticResource</w:t>
      </w:r>
      <w:r w:rsidR="00AB6549" w:rsidRPr="008612BF">
        <w:rPr>
          <w:rFonts w:ascii="Consolas" w:eastAsia="굴림체" w:hAnsi="Consolas" w:cs="Consolas"/>
          <w:color w:val="FF0000"/>
          <w:highlight w:val="yellow"/>
        </w:rPr>
        <w:t> SampleDataTemplate</w:t>
      </w:r>
      <w:r w:rsidR="00AB6549" w:rsidRPr="008612BF">
        <w:rPr>
          <w:rFonts w:ascii="Consolas" w:eastAsia="굴림체" w:hAnsi="Consolas" w:cs="Consolas"/>
          <w:color w:val="0000FF"/>
          <w:highlight w:val="yellow"/>
        </w:rPr>
        <w:t>}</w:t>
      </w:r>
      <w:r w:rsidR="00AB6549" w:rsidRPr="00AB6549">
        <w:rPr>
          <w:rFonts w:ascii="Consolas" w:eastAsia="굴림체" w:hAnsi="Consolas" w:cs="Consolas"/>
          <w:color w:val="0000FF"/>
        </w:rPr>
        <w:t>"</w:t>
      </w:r>
      <w:r w:rsidR="00AB6549" w:rsidRPr="00AB6549">
        <w:rPr>
          <w:rFonts w:ascii="Consolas" w:eastAsia="굴림체" w:hAnsi="Consolas" w:cs="Consolas"/>
          <w:color w:val="000000"/>
        </w:rPr>
        <w:t> </w:t>
      </w:r>
      <w:r>
        <w:rPr>
          <w:rFonts w:ascii="Consolas" w:eastAsia="굴림체" w:hAnsi="Consolas" w:cs="Consolas" w:hint="eastAsia"/>
          <w:color w:val="000000"/>
        </w:rPr>
        <w:t xml:space="preserve"> </w:t>
      </w:r>
      <w:r w:rsidR="00AB6549" w:rsidRPr="008612BF">
        <w:rPr>
          <w:rFonts w:ascii="Consolas" w:eastAsia="굴림체" w:hAnsi="Consolas" w:cs="Consolas"/>
          <w:color w:val="0000FF"/>
        </w:rPr>
        <w:t>/&gt;</w:t>
      </w:r>
    </w:p>
    <w:p w14:paraId="7D1DBD5E" w14:textId="77777777" w:rsidR="002256CB" w:rsidRPr="002256CB" w:rsidRDefault="002256CB" w:rsidP="002256C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ascii="Consolas" w:eastAsia="굴림체" w:hAnsi="Consolas" w:cs="Consolas"/>
          <w:color w:val="000000"/>
        </w:rPr>
      </w:pPr>
    </w:p>
    <w:p w14:paraId="559DF7AF" w14:textId="348271DE" w:rsidR="00B72FCC" w:rsidRDefault="008612BF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시작 프로젝트를 Windows Phone 8.1 프로젝트로 변경한 후 실행합니다.</w:t>
      </w:r>
      <w:r>
        <w:t xml:space="preserve"> </w:t>
      </w:r>
    </w:p>
    <w:p w14:paraId="0B5732FC" w14:textId="355CB09F" w:rsidR="008612BF" w:rsidRDefault="008612BF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See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버튼을 눌러 </w:t>
      </w:r>
      <w:proofErr w:type="spellStart"/>
      <w:r>
        <w:t>ListView</w:t>
      </w:r>
      <w:proofErr w:type="spellEnd"/>
      <w:r>
        <w:rPr>
          <w:rFonts w:hint="eastAsia"/>
        </w:rPr>
        <w:t>의 항목들을 확인합니다.</w:t>
      </w:r>
      <w:r>
        <w:t xml:space="preserve"> </w:t>
      </w:r>
    </w:p>
    <w:p w14:paraId="5097FA27" w14:textId="4E872BA3" w:rsidR="002256CB" w:rsidRDefault="002256CB" w:rsidP="002256C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하단의 두 개의 버튼중 오른쪽 버튼을 눌러 </w:t>
      </w:r>
      <w:r w:rsidR="008A402A">
        <w:rPr>
          <w:rFonts w:hint="eastAsia"/>
        </w:rPr>
        <w:t>여러 아이템이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선택가능함을</w:t>
      </w:r>
      <w:proofErr w:type="spellEnd"/>
      <w:r>
        <w:rPr>
          <w:rFonts w:hint="eastAsia"/>
        </w:rPr>
        <w:t xml:space="preserve"> 확인합니다.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의 </w:t>
      </w:r>
      <w:proofErr w:type="spellStart"/>
      <w:r>
        <w:t>SelectionMode</w:t>
      </w:r>
      <w:proofErr w:type="spellEnd"/>
      <w:r>
        <w:rPr>
          <w:rFonts w:hint="eastAsia"/>
        </w:rPr>
        <w:t>와 관련이 있으며 이에 관해 좀 더 자세히 알아 보겠습니다.</w:t>
      </w:r>
      <w:r>
        <w:t xml:space="preserve"> </w:t>
      </w:r>
    </w:p>
    <w:p w14:paraId="2357C3C9" w14:textId="738DB35D" w:rsidR="002256CB" w:rsidRDefault="002256CB" w:rsidP="002256CB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1E26F08C" wp14:editId="156B6FFC">
            <wp:extent cx="1924050" cy="287532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2713" cy="28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B702" w14:textId="77777777" w:rsidR="002256CB" w:rsidRDefault="002256CB" w:rsidP="002256CB">
      <w:pPr>
        <w:pStyle w:val="a3"/>
        <w:ind w:leftChars="0"/>
      </w:pPr>
    </w:p>
    <w:p w14:paraId="4B0D15BB" w14:textId="351154B0" w:rsidR="002256CB" w:rsidRDefault="002256CB" w:rsidP="002256CB">
      <w:proofErr w:type="spellStart"/>
      <w:r>
        <w:rPr>
          <w:rFonts w:hint="eastAsia"/>
        </w:rPr>
        <w:t>ItemContainerStyle</w:t>
      </w:r>
      <w:proofErr w:type="spellEnd"/>
      <w:r>
        <w:t xml:space="preserve"> </w:t>
      </w:r>
      <w:r w:rsidR="008A402A">
        <w:rPr>
          <w:rFonts w:hint="eastAsia"/>
        </w:rPr>
        <w:t xml:space="preserve">을 </w:t>
      </w:r>
      <w:r>
        <w:rPr>
          <w:rFonts w:hint="eastAsia"/>
        </w:rPr>
        <w:t>변경하</w:t>
      </w:r>
      <w:r w:rsidR="008A402A">
        <w:rPr>
          <w:rFonts w:hint="eastAsia"/>
        </w:rPr>
        <w:t>여 체크박스 색 바꾸기</w:t>
      </w:r>
    </w:p>
    <w:p w14:paraId="73669BFB" w14:textId="5D8794E8" w:rsidR="00976712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솔루션 탐색기에서 </w:t>
      </w: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마우스 우클릭 한 후 하단의 O</w:t>
      </w:r>
      <w:r>
        <w:rPr>
          <w:noProof/>
        </w:rPr>
        <w:t xml:space="preserve">pen in Blend… </w:t>
      </w:r>
      <w:r>
        <w:rPr>
          <w:rFonts w:hint="eastAsia"/>
          <w:noProof/>
        </w:rPr>
        <w:t xml:space="preserve">메뉴를 선택하여 프로젝트를 </w:t>
      </w:r>
      <w:r>
        <w:rPr>
          <w:noProof/>
        </w:rPr>
        <w:t>Blend</w:t>
      </w:r>
      <w:r>
        <w:rPr>
          <w:rFonts w:hint="eastAsia"/>
          <w:noProof/>
        </w:rPr>
        <w:t>에서 엽니다.</w:t>
      </w:r>
    </w:p>
    <w:p w14:paraId="35686B43" w14:textId="076E95DC" w:rsidR="008A402A" w:rsidRDefault="008A402A" w:rsidP="00B72FCC">
      <w:pPr>
        <w:pStyle w:val="a3"/>
        <w:numPr>
          <w:ilvl w:val="0"/>
          <w:numId w:val="12"/>
        </w:numPr>
        <w:ind w:leftChars="0"/>
      </w:pPr>
      <w:r>
        <w:rPr>
          <w:rFonts w:hint="eastAsia"/>
          <w:noProof/>
        </w:rPr>
        <w:t>B</w:t>
      </w:r>
      <w:r>
        <w:rPr>
          <w:noProof/>
        </w:rPr>
        <w:t>lend</w:t>
      </w:r>
      <w:r>
        <w:rPr>
          <w:rFonts w:hint="eastAsia"/>
          <w:noProof/>
        </w:rPr>
        <w:t xml:space="preserve">의 좌측에 보면 </w:t>
      </w:r>
      <w:r>
        <w:rPr>
          <w:noProof/>
        </w:rPr>
        <w:t xml:space="preserve">Document Outline </w:t>
      </w:r>
      <w:r>
        <w:rPr>
          <w:rFonts w:hint="eastAsia"/>
          <w:noProof/>
        </w:rPr>
        <w:t xml:space="preserve">메뉴와 유사한 </w:t>
      </w:r>
      <w:r>
        <w:rPr>
          <w:noProof/>
        </w:rPr>
        <w:t xml:space="preserve">Objects and Timeline </w:t>
      </w:r>
      <w:r>
        <w:rPr>
          <w:rFonts w:hint="eastAsia"/>
          <w:noProof/>
        </w:rPr>
        <w:t>메뉴가 있습니다.</w:t>
      </w:r>
      <w:r>
        <w:rPr>
          <w:noProof/>
        </w:rPr>
        <w:t xml:space="preserve"> (</w:t>
      </w:r>
      <w:r>
        <w:rPr>
          <w:rFonts w:hint="eastAsia"/>
          <w:noProof/>
        </w:rPr>
        <w:t>아래 그림 참조)</w:t>
      </w:r>
    </w:p>
    <w:p w14:paraId="3877BAF1" w14:textId="42C139C1" w:rsidR="008A402A" w:rsidRDefault="008A402A" w:rsidP="008A402A">
      <w:pPr>
        <w:pStyle w:val="a3"/>
        <w:ind w:leftChars="0"/>
      </w:pPr>
      <w:r>
        <w:rPr>
          <w:noProof/>
        </w:rPr>
        <w:drawing>
          <wp:inline distT="0" distB="0" distL="0" distR="0" wp14:anchorId="09D17796" wp14:editId="4FD9EEB3">
            <wp:extent cx="2171700" cy="384601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4790" cy="38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3BB" w14:textId="28C2B4DE" w:rsidR="008A402A" w:rsidRDefault="008A402A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G</w:t>
      </w:r>
      <w:r>
        <w:t>rid</w:t>
      </w:r>
      <w:r>
        <w:rPr>
          <w:rFonts w:hint="eastAsia"/>
        </w:rPr>
        <w:t xml:space="preserve">를 확장한 후 </w:t>
      </w:r>
      <w:proofErr w:type="spellStart"/>
      <w:r>
        <w:rPr>
          <w:rFonts w:hint="eastAsia"/>
        </w:rPr>
        <w:t>SampleListView</w:t>
      </w:r>
      <w:proofErr w:type="spellEnd"/>
      <w:r>
        <w:rPr>
          <w:rFonts w:hint="eastAsia"/>
        </w:rPr>
        <w:t xml:space="preserve"> 항목을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 xml:space="preserve">Edit Additional </w:t>
      </w:r>
      <w:proofErr w:type="gramStart"/>
      <w:r>
        <w:t>Templates…</w:t>
      </w:r>
      <w:proofErr w:type="gramEnd"/>
      <w:r>
        <w:t xml:space="preserve"> &gt; Edit Generated Item Container (</w:t>
      </w:r>
      <w:proofErr w:type="spellStart"/>
      <w:r>
        <w:t>ItemContainerStyle</w:t>
      </w:r>
      <w:proofErr w:type="spellEnd"/>
      <w:r>
        <w:t xml:space="preserve">) &gt; Edit a Copy </w:t>
      </w:r>
      <w:r>
        <w:rPr>
          <w:rFonts w:hint="eastAsia"/>
        </w:rPr>
        <w:t>메뉴를 선택합니다.</w:t>
      </w:r>
      <w:r w:rsidR="001262A7">
        <w:t xml:space="preserve"> </w:t>
      </w:r>
      <w:r w:rsidR="001262A7">
        <w:rPr>
          <w:rFonts w:hint="eastAsia"/>
        </w:rPr>
        <w:t>대화상자가 열리게 됩니다.</w:t>
      </w:r>
    </w:p>
    <w:p w14:paraId="6A5796E4" w14:textId="6B08CCE5" w:rsidR="008A402A" w:rsidRDefault="001262A7" w:rsidP="008A402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대화상자에서 이름을 </w:t>
      </w:r>
      <w:proofErr w:type="spellStart"/>
      <w:r>
        <w:t>SampleDataItemContainer</w:t>
      </w:r>
      <w:proofErr w:type="spellEnd"/>
      <w:r>
        <w:rPr>
          <w:rFonts w:hint="eastAsia"/>
        </w:rPr>
        <w:t xml:space="preserve">로 변경한 후 </w:t>
      </w:r>
      <w:r>
        <w:t xml:space="preserve">OK </w:t>
      </w:r>
      <w:r>
        <w:rPr>
          <w:rFonts w:hint="eastAsia"/>
        </w:rPr>
        <w:t>버튼을 클릭합니다.</w:t>
      </w:r>
      <w:r>
        <w:t xml:space="preserve"> </w:t>
      </w:r>
    </w:p>
    <w:p w14:paraId="0B882D11" w14:textId="3800FEF9" w:rsidR="00E2493D" w:rsidRPr="001262A7" w:rsidRDefault="0089200E" w:rsidP="001262A7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HardwareButtons_BackPressed</w:t>
      </w:r>
      <w:proofErr w:type="spellEnd"/>
      <w:r>
        <w:t xml:space="preserve">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자동으로 만들어 줍니다.</w:t>
      </w:r>
    </w:p>
    <w:p w14:paraId="6E22D4E6" w14:textId="17F84E93" w:rsidR="000561EF" w:rsidRDefault="001262A7" w:rsidP="00C763D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좌측 상단의 </w:t>
      </w:r>
      <w:r>
        <w:t xml:space="preserve">“States” </w:t>
      </w:r>
      <w:r>
        <w:rPr>
          <w:rFonts w:hint="eastAsia"/>
        </w:rPr>
        <w:t>탭을 선택합니다.</w:t>
      </w:r>
      <w:r>
        <w:t xml:space="preserve"> </w:t>
      </w:r>
    </w:p>
    <w:p w14:paraId="79E02710" w14:textId="1A1B7B0D" w:rsidR="001262A7" w:rsidRDefault="001262A7" w:rsidP="001262A7">
      <w:pPr>
        <w:pStyle w:val="a3"/>
        <w:ind w:leftChars="0"/>
      </w:pPr>
      <w:r>
        <w:rPr>
          <w:noProof/>
        </w:rPr>
        <w:drawing>
          <wp:inline distT="0" distB="0" distL="0" distR="0" wp14:anchorId="2B4C5666" wp14:editId="2A9B5522">
            <wp:extent cx="2476170" cy="3810000"/>
            <wp:effectExtent l="0" t="0" r="63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335" cy="38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589E" w14:textId="444F1ECD" w:rsidR="001262A7" w:rsidRDefault="001262A7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스크롤을 내려 </w:t>
      </w:r>
      <w:proofErr w:type="spellStart"/>
      <w:r>
        <w:t>MultiSelectStates</w:t>
      </w:r>
      <w:proofErr w:type="spellEnd"/>
      <w:r>
        <w:t xml:space="preserve"> </w:t>
      </w:r>
      <w:r>
        <w:rPr>
          <w:rFonts w:hint="eastAsia"/>
        </w:rPr>
        <w:t xml:space="preserve">영역으로 이동한 후 </w:t>
      </w:r>
      <w:proofErr w:type="spellStart"/>
      <w:r>
        <w:t>ListMultiSelect</w:t>
      </w:r>
      <w:proofErr w:type="spellEnd"/>
      <w:r>
        <w:t xml:space="preserve"> </w:t>
      </w:r>
      <w:r w:rsidR="00557D89">
        <w:rPr>
          <w:rFonts w:hint="eastAsia"/>
        </w:rPr>
        <w:t xml:space="preserve">상태 버튼을 </w:t>
      </w:r>
      <w:r>
        <w:rPr>
          <w:rFonts w:hint="eastAsia"/>
        </w:rPr>
        <w:t>선택</w:t>
      </w:r>
      <w:r w:rsidR="00557D89">
        <w:rPr>
          <w:rFonts w:hint="eastAsia"/>
        </w:rPr>
        <w:t>합니다. 우측 디자이너 창에 체크박스가 나올 것입니다.</w:t>
      </w:r>
      <w:r>
        <w:t xml:space="preserve"> (</w:t>
      </w:r>
      <w:r>
        <w:rPr>
          <w:rFonts w:hint="eastAsia"/>
        </w:rPr>
        <w:t xml:space="preserve">선택 시 </w:t>
      </w:r>
      <w:r>
        <w:t>Recording</w:t>
      </w:r>
      <w:r>
        <w:rPr>
          <w:rFonts w:hint="eastAsia"/>
        </w:rPr>
        <w:t xml:space="preserve">이 된다고 하며 </w:t>
      </w:r>
      <w:proofErr w:type="spellStart"/>
      <w:r>
        <w:rPr>
          <w:rFonts w:hint="eastAsia"/>
        </w:rPr>
        <w:t>빨간불이</w:t>
      </w:r>
      <w:proofErr w:type="spellEnd"/>
      <w:r>
        <w:rPr>
          <w:rFonts w:hint="eastAsia"/>
        </w:rPr>
        <w:t xml:space="preserve"> 들어올 수 있습니다.</w:t>
      </w:r>
      <w:r>
        <w:t xml:space="preserve"> </w:t>
      </w:r>
      <w:proofErr w:type="spellStart"/>
      <w:r w:rsidR="00557D89">
        <w:rPr>
          <w:rFonts w:hint="eastAsia"/>
        </w:rPr>
        <w:t>신경쓰지</w:t>
      </w:r>
      <w:proofErr w:type="spellEnd"/>
      <w:r w:rsidR="00557D89">
        <w:rPr>
          <w:rFonts w:hint="eastAsia"/>
        </w:rPr>
        <w:t xml:space="preserve"> 않으셔도 됩니다.</w:t>
      </w:r>
      <w:r>
        <w:t>)</w:t>
      </w:r>
    </w:p>
    <w:p w14:paraId="351C5208" w14:textId="7486C240" w:rsidR="001262A7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다시 좌측 상단의 </w:t>
      </w:r>
      <w:r>
        <w:t xml:space="preserve">Base </w:t>
      </w:r>
      <w:r>
        <w:rPr>
          <w:rFonts w:hint="eastAsia"/>
        </w:rPr>
        <w:t>상태 버튼을 선택합니다.</w:t>
      </w:r>
    </w:p>
    <w:p w14:paraId="70D6F833" w14:textId="79DFCF84" w:rsidR="00557D89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아래 그림과 같이 좌측 하단의 </w:t>
      </w:r>
      <w:proofErr w:type="spellStart"/>
      <w:r>
        <w:t>ReorderHintContent</w:t>
      </w:r>
      <w:proofErr w:type="spellEnd"/>
      <w:r>
        <w:rPr>
          <w:rFonts w:hint="eastAsia"/>
        </w:rPr>
        <w:t xml:space="preserve">를 계속 확장하여 </w:t>
      </w:r>
      <w:proofErr w:type="spellStart"/>
      <w:r>
        <w:t>NormalRectangle</w:t>
      </w:r>
      <w:proofErr w:type="spellEnd"/>
      <w:r>
        <w:t xml:space="preserve"> </w:t>
      </w:r>
      <w:r>
        <w:rPr>
          <w:rFonts w:hint="eastAsia"/>
        </w:rPr>
        <w:t>아이템을 선택합니다.</w:t>
      </w:r>
      <w:r>
        <w:t xml:space="preserve"> </w:t>
      </w:r>
    </w:p>
    <w:p w14:paraId="32A7EEBA" w14:textId="42DD3AA4" w:rsidR="00557D89" w:rsidRDefault="00557D89" w:rsidP="00557D89">
      <w:pPr>
        <w:pStyle w:val="a3"/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1F8D81" wp14:editId="2184653B">
            <wp:extent cx="2685714" cy="3190476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C59F" w14:textId="77777777" w:rsidR="005A1D16" w:rsidRDefault="00557D89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우측의 </w:t>
      </w:r>
      <w:r>
        <w:t xml:space="preserve">Properties </w:t>
      </w:r>
      <w:r>
        <w:rPr>
          <w:rFonts w:hint="eastAsia"/>
        </w:rPr>
        <w:t xml:space="preserve">메뉴에서 </w:t>
      </w:r>
      <w:r w:rsidR="005A1D16">
        <w:rPr>
          <w:rFonts w:hint="eastAsia"/>
        </w:rPr>
        <w:t xml:space="preserve">아래 </w:t>
      </w:r>
      <w:proofErr w:type="gramStart"/>
      <w:r w:rsidR="005A1D16">
        <w:rPr>
          <w:rFonts w:hint="eastAsia"/>
        </w:rPr>
        <w:t xml:space="preserve">그림 </w:t>
      </w:r>
      <w:proofErr w:type="spellStart"/>
      <w:r w:rsidR="005A1D16">
        <w:rPr>
          <w:rFonts w:hint="eastAsia"/>
        </w:rPr>
        <w:t>처럼</w:t>
      </w:r>
      <w:proofErr w:type="spellEnd"/>
      <w:proofErr w:type="gramEnd"/>
      <w:r w:rsidR="005A1D16">
        <w:rPr>
          <w:rFonts w:hint="eastAsia"/>
        </w:rPr>
        <w:t xml:space="preserve"> </w:t>
      </w:r>
      <w:r>
        <w:t>Stroke</w:t>
      </w:r>
      <w:r>
        <w:rPr>
          <w:rFonts w:hint="eastAsia"/>
        </w:rPr>
        <w:t xml:space="preserve">를 선택한 후 </w:t>
      </w:r>
      <w:r w:rsidR="005A1D16">
        <w:t>Solid Color Brush</w:t>
      </w:r>
      <w:r w:rsidR="005A1D16">
        <w:rPr>
          <w:rFonts w:hint="eastAsia"/>
        </w:rPr>
        <w:t>를 선택합니다.</w:t>
      </w:r>
      <w:r w:rsidR="005A1D16">
        <w:t xml:space="preserve"> </w:t>
      </w:r>
      <w:r w:rsidR="005A1D16">
        <w:rPr>
          <w:rFonts w:hint="eastAsia"/>
        </w:rPr>
        <w:t>색상을 파란색으로 변경합니다.</w:t>
      </w:r>
    </w:p>
    <w:p w14:paraId="3A2FDA37" w14:textId="232F0DE7" w:rsidR="005A1D16" w:rsidRDefault="005A1D16" w:rsidP="005A1D16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5F351D20" wp14:editId="13AB3609">
            <wp:extent cx="2599267" cy="2787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5257" cy="27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E73A" w14:textId="67B357C6" w:rsidR="00557D89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저장한 후 </w:t>
      </w:r>
      <w:r>
        <w:t>Blend</w:t>
      </w:r>
      <w:r>
        <w:rPr>
          <w:rFonts w:hint="eastAsia"/>
        </w:rPr>
        <w:t>를 종료합니다.</w:t>
      </w:r>
    </w:p>
    <w:p w14:paraId="663B3872" w14:textId="5EBA7CA9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t>Visual Studio</w:t>
      </w:r>
      <w:r>
        <w:rPr>
          <w:rFonts w:hint="eastAsia"/>
        </w:rPr>
        <w:t xml:space="preserve">로 돌아오면 아래와 같이 파일이 변경되었음을 알리고 다시금 </w:t>
      </w:r>
      <w:proofErr w:type="spellStart"/>
      <w:r>
        <w:rPr>
          <w:rFonts w:hint="eastAsia"/>
        </w:rPr>
        <w:t>로드할지를</w:t>
      </w:r>
      <w:proofErr w:type="spellEnd"/>
      <w:r>
        <w:rPr>
          <w:rFonts w:hint="eastAsia"/>
        </w:rPr>
        <w:t xml:space="preserve"> 물어보는 대화상자가 열립니다.</w:t>
      </w:r>
      <w:r>
        <w:t xml:space="preserve"> Yes to All</w:t>
      </w:r>
      <w:r>
        <w:rPr>
          <w:rFonts w:hint="eastAsia"/>
        </w:rPr>
        <w:t>을 선택합니다.</w:t>
      </w:r>
      <w:r>
        <w:t xml:space="preserve"> </w:t>
      </w:r>
    </w:p>
    <w:p w14:paraId="06C8C1AB" w14:textId="0779488C" w:rsidR="005A1D16" w:rsidRDefault="005A1D16" w:rsidP="005A1D16">
      <w:pPr>
        <w:pStyle w:val="a3"/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E0E219" wp14:editId="0C021848">
            <wp:extent cx="4838700" cy="1629701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2593" cy="16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673B" w14:textId="0ACA217D" w:rsidR="005A1D16" w:rsidRDefault="005A1D16" w:rsidP="001262A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다시 애플리케이션을 실행해 보면 아래 그림과 같이 체크박스의 색이 변경되었음을 볼 수 있습니다.</w:t>
      </w:r>
      <w:r>
        <w:t xml:space="preserve"> </w:t>
      </w:r>
      <w:r>
        <w:rPr>
          <w:rFonts w:hint="eastAsia"/>
        </w:rPr>
        <w:t>애플리케이션을 종료합니다.</w:t>
      </w:r>
    </w:p>
    <w:p w14:paraId="0B6EE8AA" w14:textId="38E08006" w:rsidR="005A1D16" w:rsidRDefault="005A1D16" w:rsidP="005A1D16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179C3DD9" wp14:editId="5FFD753D">
            <wp:extent cx="3010161" cy="1691787"/>
            <wp:effectExtent l="0" t="0" r="0" b="381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F5F3" w14:textId="383F6EFA" w:rsidR="00E2493D" w:rsidRDefault="005A1D16" w:rsidP="003B4EAC">
      <w:pPr>
        <w:pStyle w:val="1"/>
      </w:pPr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</w:t>
      </w:r>
      <w:proofErr w:type="spellStart"/>
      <w:r>
        <w:t>JumpList</w:t>
      </w:r>
      <w:proofErr w:type="spellEnd"/>
      <w:r>
        <w:t xml:space="preserve"> </w:t>
      </w:r>
      <w:r>
        <w:rPr>
          <w:rFonts w:hint="eastAsia"/>
        </w:rPr>
        <w:t>만들기</w:t>
      </w:r>
    </w:p>
    <w:p w14:paraId="79D4A7DE" w14:textId="2142D540" w:rsidR="003B4EAC" w:rsidRDefault="005A1D16" w:rsidP="003B4EAC">
      <w:proofErr w:type="spellStart"/>
      <w:r>
        <w:rPr>
          <w:rFonts w:hint="eastAsia"/>
        </w:rPr>
        <w:t>시맨틱줌</w:t>
      </w:r>
      <w:proofErr w:type="spellEnd"/>
      <w:r>
        <w:rPr>
          <w:rFonts w:hint="eastAsia"/>
        </w:rPr>
        <w:t xml:space="preserve"> 컨트롤을 이용하여 </w:t>
      </w:r>
      <w:proofErr w:type="spellStart"/>
      <w:r>
        <w:t>JumpList</w:t>
      </w:r>
      <w:proofErr w:type="spellEnd"/>
      <w:r>
        <w:rPr>
          <w:rFonts w:hint="eastAsia"/>
        </w:rPr>
        <w:t>를 만들어 봅니다.</w:t>
      </w:r>
    </w:p>
    <w:p w14:paraId="56B727F5" w14:textId="0EE2AFA8" w:rsidR="00C93005" w:rsidRDefault="00C93005" w:rsidP="003B4EAC">
      <w:pPr>
        <w:pStyle w:val="a3"/>
        <w:numPr>
          <w:ilvl w:val="0"/>
          <w:numId w:val="16"/>
        </w:numPr>
        <w:ind w:leftChars="0"/>
      </w:pPr>
      <w:r w:rsidRPr="00FE6248">
        <w:rPr>
          <w:b/>
          <w:noProof/>
        </w:rPr>
        <w:t>S04_ListDemo.</w:t>
      </w:r>
      <w:r w:rsidRPr="00FE6248">
        <w:rPr>
          <w:rFonts w:hint="eastAsia"/>
          <w:b/>
          <w:noProof/>
        </w:rPr>
        <w:t>W</w:t>
      </w:r>
      <w:r w:rsidRPr="00FE6248">
        <w:rPr>
          <w:b/>
          <w:noProof/>
        </w:rPr>
        <w:t>indows Phone</w:t>
      </w:r>
      <w:r>
        <w:rPr>
          <w:noProof/>
        </w:rPr>
        <w:t xml:space="preserve"> </w:t>
      </w:r>
      <w:r>
        <w:rPr>
          <w:rFonts w:hint="eastAsia"/>
          <w:noProof/>
        </w:rPr>
        <w:t>프로젝트를 확장한 후 GroupedGridView.xaml</w:t>
      </w:r>
      <w:r>
        <w:rPr>
          <w:noProof/>
        </w:rPr>
        <w:t xml:space="preserve"> </w:t>
      </w:r>
      <w:r>
        <w:rPr>
          <w:rFonts w:hint="eastAsia"/>
          <w:noProof/>
        </w:rPr>
        <w:t>파일을 더블클릭하여 엽니다</w:t>
      </w:r>
      <w:r>
        <w:rPr>
          <w:rFonts w:hint="eastAsia"/>
        </w:rPr>
        <w:t>.</w:t>
      </w:r>
    </w:p>
    <w:p w14:paraId="020C1EC0" w14:textId="46335BF9" w:rsidR="003B4EAC" w:rsidRDefault="00C93005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G</w:t>
      </w:r>
      <w:r>
        <w:t xml:space="preserve">rouped </w:t>
      </w:r>
      <w:proofErr w:type="spellStart"/>
      <w:r>
        <w:t>GridView</w:t>
      </w:r>
      <w:proofErr w:type="spellEnd"/>
      <w:r>
        <w:rPr>
          <w:rFonts w:hint="eastAsia"/>
        </w:rPr>
        <w:t>가 구현되어 있습니다.</w:t>
      </w:r>
      <w:r>
        <w:t xml:space="preserve"> </w:t>
      </w:r>
      <w:r>
        <w:rPr>
          <w:rFonts w:hint="eastAsia"/>
        </w:rPr>
        <w:t xml:space="preserve">텍스트 편집기에서는 </w:t>
      </w:r>
      <w:r>
        <w:t>69</w:t>
      </w:r>
      <w:r>
        <w:rPr>
          <w:rFonts w:hint="eastAsia"/>
        </w:rPr>
        <w:t>번째 줄부터 입니다.</w:t>
      </w:r>
    </w:p>
    <w:p w14:paraId="11641EA2" w14:textId="5F97BF40" w:rsidR="003B4EAC" w:rsidRPr="00C93005" w:rsidRDefault="00C93005" w:rsidP="003B4EAC">
      <w:pPr>
        <w:pStyle w:val="a3"/>
        <w:numPr>
          <w:ilvl w:val="0"/>
          <w:numId w:val="16"/>
        </w:numPr>
        <w:ind w:leftChars="0"/>
      </w:pPr>
      <w:r w:rsidRPr="00C93005">
        <w:rPr>
          <w:rFonts w:hint="eastAsia"/>
        </w:rPr>
        <w:t>애플리케이션</w:t>
      </w:r>
      <w:r>
        <w:rPr>
          <w:rFonts w:hint="eastAsia"/>
        </w:rPr>
        <w:t>을</w:t>
      </w:r>
      <w:r w:rsidRPr="00C93005">
        <w:rPr>
          <w:rFonts w:hint="eastAsia"/>
        </w:rPr>
        <w:t xml:space="preserve"> 실행한 후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6C4E1B2E" w14:textId="37ECBB2A" w:rsidR="003B4EAC" w:rsidRDefault="00C93005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알파벳 순으로 그룹이 만들어져 있고 </w:t>
      </w:r>
      <w:proofErr w:type="spellStart"/>
      <w:r w:rsidR="00F4199A">
        <w:rPr>
          <w:rFonts w:hint="eastAsia"/>
        </w:rPr>
        <w:t>헤더또한</w:t>
      </w:r>
      <w:proofErr w:type="spellEnd"/>
      <w:r w:rsidR="00F4199A">
        <w:rPr>
          <w:rFonts w:hint="eastAsia"/>
        </w:rPr>
        <w:t xml:space="preserve"> </w:t>
      </w:r>
      <w:proofErr w:type="spellStart"/>
      <w:r w:rsidR="00F4199A">
        <w:rPr>
          <w:rFonts w:hint="eastAsia"/>
        </w:rPr>
        <w:t>반응형</w:t>
      </w:r>
      <w:proofErr w:type="spellEnd"/>
      <w:r w:rsidR="00F4199A">
        <w:rPr>
          <w:rFonts w:hint="eastAsia"/>
        </w:rPr>
        <w:t xml:space="preserve"> 버튼으로 구현되어 있습니다.</w:t>
      </w:r>
      <w:r w:rsidR="00F4199A">
        <w:t xml:space="preserve"> </w:t>
      </w:r>
      <w:r w:rsidR="00F4199A">
        <w:rPr>
          <w:rFonts w:hint="eastAsia"/>
        </w:rPr>
        <w:t xml:space="preserve">하지만 </w:t>
      </w:r>
      <w:proofErr w:type="spellStart"/>
      <w:r w:rsidR="00F4199A">
        <w:t>JumpList</w:t>
      </w:r>
      <w:proofErr w:type="spellEnd"/>
      <w:r w:rsidR="00F4199A">
        <w:rPr>
          <w:rFonts w:hint="eastAsia"/>
        </w:rPr>
        <w:t>가 구현되어 있지 않아 파란색 헤더를 클릭하였을 때 반응은 일어나지 않습니다.</w:t>
      </w:r>
      <w:r w:rsidR="00F4199A">
        <w:t xml:space="preserve"> </w:t>
      </w:r>
      <w:r w:rsidR="00F4199A">
        <w:rPr>
          <w:rFonts w:hint="eastAsia"/>
        </w:rPr>
        <w:t>애플리케이션을 종료합니다.</w:t>
      </w:r>
    </w:p>
    <w:p w14:paraId="02B0297D" w14:textId="1D10718A" w:rsidR="00F4199A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아래의 코드를 텍스트편집기의 </w:t>
      </w:r>
      <w:r>
        <w:t>&lt;</w:t>
      </w:r>
      <w:proofErr w:type="spellStart"/>
      <w:r>
        <w:t>GridView</w:t>
      </w:r>
      <w:proofErr w:type="spellEnd"/>
      <w:r>
        <w:t xml:space="preserve">&gt; 바로 </w:t>
      </w:r>
      <w:r>
        <w:rPr>
          <w:rFonts w:hint="eastAsia"/>
        </w:rPr>
        <w:t xml:space="preserve">위에 복사하여 넣습니다 </w:t>
      </w:r>
      <w:r>
        <w:t>(68</w:t>
      </w:r>
      <w:r>
        <w:rPr>
          <w:rFonts w:hint="eastAsia"/>
        </w:rPr>
        <w:t>번째 줄)</w:t>
      </w:r>
    </w:p>
    <w:p w14:paraId="332D783C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726A70A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="1"</w:t>
      </w: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871D01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Pr="00F4199A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="20</w:t>
      </w:r>
      <w:proofErr w:type="gramStart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,20,20,0</w:t>
      </w:r>
      <w:proofErr w:type="gram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" &gt;</w:t>
      </w:r>
    </w:p>
    <w:p w14:paraId="4148555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EFE24B3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46D2AECF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89157E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0A3187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231AEF12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SemanticZoom.ZoomedOutView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B525616" w14:textId="77777777" w:rsidR="00F4199A" w:rsidRPr="00AE0BAB" w:rsidRDefault="00F4199A" w:rsidP="00F4199A">
      <w:pPr>
        <w:pStyle w:val="a3"/>
        <w:ind w:leftChars="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SemanticZoom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D43E438" w14:textId="105E0479" w:rsidR="005A03D7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lastRenderedPageBreak/>
        <w:t xml:space="preserve">위 코드에서 보시다시피 </w:t>
      </w:r>
      <w:proofErr w:type="spellStart"/>
      <w:r>
        <w:rPr>
          <w:rFonts w:hint="eastAsia"/>
        </w:rPr>
        <w:t>시맨틱줌이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개의 </w:t>
      </w:r>
      <w:proofErr w:type="spellStart"/>
      <w:r>
        <w:t>GridView</w:t>
      </w:r>
      <w:proofErr w:type="spellEnd"/>
      <w:r>
        <w:rPr>
          <w:rFonts w:hint="eastAsia"/>
        </w:rPr>
        <w:t>를 포함하고 있습니다.</w:t>
      </w:r>
      <w:r>
        <w:t xml:space="preserve"> </w:t>
      </w:r>
      <w:proofErr w:type="spellStart"/>
      <w:r>
        <w:t>Zoomed</w:t>
      </w:r>
      <w:r>
        <w:rPr>
          <w:rFonts w:hint="eastAsia"/>
        </w:rPr>
        <w:t>InV</w:t>
      </w:r>
      <w:r>
        <w:t>iew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ZoonedOutView</w:t>
      </w:r>
      <w:proofErr w:type="spellEnd"/>
      <w:r>
        <w:rPr>
          <w:rFonts w:hint="eastAsia"/>
        </w:rPr>
        <w:t xml:space="preserve">는 같은 데이터를 지정하는 </w:t>
      </w:r>
      <w:proofErr w:type="spellStart"/>
      <w:r>
        <w:t>GridView</w:t>
      </w:r>
      <w:proofErr w:type="spellEnd"/>
      <w:r>
        <w:t xml:space="preserve"> </w:t>
      </w:r>
      <w:r>
        <w:rPr>
          <w:rFonts w:hint="eastAsia"/>
        </w:rPr>
        <w:t xml:space="preserve">컨트롤이나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>컨트롤을 포함해야 합니다.</w:t>
      </w:r>
      <w:r>
        <w:t xml:space="preserve"> </w:t>
      </w:r>
    </w:p>
    <w:p w14:paraId="5FDB07BB" w14:textId="2C06CBA8" w:rsidR="00F4199A" w:rsidRDefault="009C605C" w:rsidP="003B4EAC">
      <w:pPr>
        <w:pStyle w:val="a3"/>
        <w:numPr>
          <w:ilvl w:val="0"/>
          <w:numId w:val="16"/>
        </w:numPr>
        <w:ind w:leftChars="0"/>
      </w:pPr>
      <w:proofErr w:type="spellStart"/>
      <w:r w:rsidRPr="009C605C">
        <w:rPr>
          <w:rFonts w:hint="eastAsia"/>
        </w:rPr>
        <w:t>SemanticZoom</w:t>
      </w:r>
      <w:proofErr w:type="spellEnd"/>
      <w:r w:rsidRPr="009C605C">
        <w:rPr>
          <w:rFonts w:hint="eastAsia"/>
        </w:rPr>
        <w:t>의</w:t>
      </w:r>
      <w:r>
        <w:rPr>
          <w:rFonts w:ascii="Consolas" w:hAnsi="Consolas" w:cs="Consolas" w:hint="eastAsia"/>
          <w:color w:val="FF0000"/>
          <w:highlight w:val="white"/>
        </w:rPr>
        <w:t xml:space="preserve"> </w:t>
      </w:r>
      <w:proofErr w:type="spellStart"/>
      <w:proofErr w:type="gramStart"/>
      <w:r w:rsidR="00F4199A" w:rsidRPr="00F4199A">
        <w:rPr>
          <w:rFonts w:ascii="Consolas" w:hAnsi="Consolas" w:cs="Consolas"/>
          <w:color w:val="FF0000"/>
          <w:highlight w:val="white"/>
        </w:rPr>
        <w:t>Grid.Row</w:t>
      </w:r>
      <w:proofErr w:type="spellEnd"/>
      <w:proofErr w:type="gramEnd"/>
      <w:r w:rsidR="00F4199A" w:rsidRPr="00F4199A">
        <w:rPr>
          <w:rFonts w:ascii="Consolas" w:hAnsi="Consolas" w:cs="Consolas"/>
          <w:color w:val="0000FF"/>
          <w:highlight w:val="white"/>
        </w:rPr>
        <w:t>="1"</w:t>
      </w:r>
      <w:r w:rsidR="00F4199A">
        <w:rPr>
          <w:rFonts w:ascii="Consolas" w:hAnsi="Consolas" w:cs="Consolas"/>
          <w:color w:val="0000FF"/>
        </w:rPr>
        <w:t xml:space="preserve"> </w:t>
      </w:r>
      <w:r w:rsidR="00F4199A" w:rsidRPr="00F4199A">
        <w:rPr>
          <w:rFonts w:hint="eastAsia"/>
        </w:rPr>
        <w:t>속성을 지</w:t>
      </w:r>
      <w:r w:rsidR="00F4199A">
        <w:rPr>
          <w:rFonts w:hint="eastAsia"/>
        </w:rPr>
        <w:t>웁니다.</w:t>
      </w:r>
    </w:p>
    <w:p w14:paraId="02477F60" w14:textId="70C47A81" w:rsidR="005A03D7" w:rsidRDefault="00F4199A" w:rsidP="003B4EA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아래 그림처럼 </w:t>
      </w:r>
      <w:proofErr w:type="spellStart"/>
      <w:r>
        <w:t>ZoomedInView</w:t>
      </w:r>
      <w:proofErr w:type="spellEnd"/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 xml:space="preserve">를 지우고 기존의 </w:t>
      </w:r>
      <w:proofErr w:type="spellStart"/>
      <w:r>
        <w:t>GridView</w:t>
      </w:r>
      <w:proofErr w:type="spellEnd"/>
      <w:r>
        <w:rPr>
          <w:rFonts w:hint="eastAsia"/>
        </w:rPr>
        <w:t>로 대체합니다.</w:t>
      </w:r>
      <w:r>
        <w:t xml:space="preserve"> </w:t>
      </w:r>
    </w:p>
    <w:p w14:paraId="084D8EF1" w14:textId="77777777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2716515" w14:textId="3CD887C8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/>
          <w:color w:val="70AD47" w:themeColor="accent6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//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>기존</w:t>
      </w:r>
      <w:r w:rsidRPr="00F4199A">
        <w:rPr>
          <w:rFonts w:ascii="Consolas" w:hAnsi="Consolas" w:cs="Consolas" w:hint="eastAsia"/>
          <w:color w:val="70AD47" w:themeColor="accent6"/>
          <w:sz w:val="19"/>
          <w:szCs w:val="19"/>
          <w:highlight w:val="white"/>
        </w:rPr>
        <w:t xml:space="preserve"> </w:t>
      </w:r>
      <w:proofErr w:type="spellStart"/>
      <w:r w:rsidRPr="00F4199A">
        <w:rPr>
          <w:rFonts w:ascii="Consolas" w:hAnsi="Consolas" w:cs="Consolas"/>
          <w:color w:val="70AD47" w:themeColor="accent6"/>
          <w:sz w:val="19"/>
          <w:szCs w:val="19"/>
          <w:highlight w:val="white"/>
        </w:rPr>
        <w:t>GridView</w:t>
      </w:r>
      <w:proofErr w:type="spellEnd"/>
    </w:p>
    <w:p w14:paraId="74AC1279" w14:textId="67CD9B7A" w:rsidR="00F4199A" w:rsidRPr="00F4199A" w:rsidRDefault="00F4199A" w:rsidP="00F4199A">
      <w:pPr>
        <w:pStyle w:val="a3"/>
        <w:autoSpaceDE w:val="0"/>
        <w:autoSpaceDN w:val="0"/>
        <w:adjustRightInd w:val="0"/>
        <w:spacing w:after="0" w:line="240" w:lineRule="auto"/>
        <w:ind w:leftChars="0"/>
        <w:rPr>
          <w:rFonts w:ascii="Consolas" w:hAnsi="Consolas" w:cs="Consolas" w:hint="eastAsia"/>
          <w:color w:val="000000"/>
          <w:sz w:val="19"/>
          <w:szCs w:val="19"/>
          <w:highlight w:val="white"/>
        </w:rPr>
      </w:pPr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F4199A">
        <w:rPr>
          <w:rFonts w:ascii="Consolas" w:hAnsi="Consolas" w:cs="Consolas"/>
          <w:color w:val="A31515"/>
          <w:sz w:val="19"/>
          <w:szCs w:val="19"/>
          <w:highlight w:val="white"/>
        </w:rPr>
        <w:t>SemanticZoom.ZoomedInView</w:t>
      </w:r>
      <w:proofErr w:type="spellEnd"/>
      <w:r w:rsidRPr="00F4199A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7B5B6D3" w14:textId="73B40FD0" w:rsidR="005A03D7" w:rsidRDefault="009C605C" w:rsidP="005A03D7">
      <w:pPr>
        <w:pStyle w:val="a3"/>
        <w:numPr>
          <w:ilvl w:val="0"/>
          <w:numId w:val="16"/>
        </w:numPr>
        <w:ind w:leftChars="0"/>
      </w:pPr>
      <w:r>
        <w:t>8</w:t>
      </w:r>
      <w:r>
        <w:rPr>
          <w:rFonts w:hint="eastAsia"/>
        </w:rPr>
        <w:t xml:space="preserve">번과 유사하게 </w:t>
      </w:r>
      <w:proofErr w:type="spellStart"/>
      <w:r>
        <w:rPr>
          <w:rFonts w:hint="eastAsia"/>
        </w:rPr>
        <w:t>ZoomedOutView</w:t>
      </w:r>
      <w:proofErr w:type="spellEnd"/>
      <w:r>
        <w:t xml:space="preserve"> </w:t>
      </w:r>
      <w:r>
        <w:rPr>
          <w:rFonts w:hint="eastAsia"/>
        </w:rPr>
        <w:t xml:space="preserve">의 </w:t>
      </w:r>
      <w:proofErr w:type="spellStart"/>
      <w:r>
        <w:t>GridView</w:t>
      </w:r>
      <w:proofErr w:type="spellEnd"/>
      <w:r>
        <w:rPr>
          <w:rFonts w:hint="eastAsia"/>
        </w:rPr>
        <w:t>를 지우고 아래 코드를 복사하여 넣습니다.</w:t>
      </w:r>
    </w:p>
    <w:p w14:paraId="2AEADCC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F2369A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ItemsGroupedByGroup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CollectionGroups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5C98CC1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="#AA000000"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CDB40F6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14:paraId="325801B3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545EBE4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6778F0E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14:paraId="03B7BE1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B034B92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="82"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14:paraId="0876FF2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14:paraId="5826355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4CD9CFE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Converter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ForegroundConverter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B08D33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="48"</w:t>
      </w:r>
    </w:p>
    <w:p w14:paraId="7C9ABA3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="6"</w:t>
      </w:r>
    </w:p>
    <w:p w14:paraId="56E6D1C1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</w:p>
    <w:p w14:paraId="7009CA07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="Center"/&gt;</w:t>
      </w:r>
    </w:p>
    <w:p w14:paraId="4298647B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B5398E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11E9890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CF857C" w14:textId="77777777" w:rsidR="009C605C" w:rsidRDefault="009C605C" w:rsidP="009C605C">
      <w:pPr>
        <w:autoSpaceDE w:val="0"/>
        <w:autoSpaceDN w:val="0"/>
        <w:adjustRightInd w:val="0"/>
        <w:spacing w:after="0" w:line="240" w:lineRule="auto"/>
        <w:ind w:leftChars="380"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GridView.ItemTemplate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D40B03A" w14:textId="77777777" w:rsidR="009C605C" w:rsidRDefault="009C605C" w:rsidP="009C605C">
      <w:pPr>
        <w:ind w:leftChars="380" w:left="760"/>
      </w:pPr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947637"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  <w:r w:rsidRPr="00947637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8372B02" w14:textId="0AF400BF" w:rsidR="005A03D7" w:rsidRPr="005A03D7" w:rsidRDefault="005A03D7" w:rsidP="005A03D7">
      <w:pPr>
        <w:pStyle w:val="a3"/>
        <w:ind w:leftChars="0"/>
      </w:pPr>
    </w:p>
    <w:p w14:paraId="1FDA8294" w14:textId="77777777" w:rsidR="009C605C" w:rsidRPr="00C93005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애플리케이션을 실행해 </w:t>
      </w:r>
      <w:proofErr w:type="spellStart"/>
      <w:r>
        <w:rPr>
          <w:rFonts w:hint="eastAsia"/>
        </w:rPr>
        <w:t>보니다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다시 한번 </w:t>
      </w:r>
      <w:r>
        <w:t xml:space="preserve">See </w:t>
      </w:r>
      <w:proofErr w:type="spellStart"/>
      <w:r>
        <w:t>Grouped</w:t>
      </w:r>
      <w:r>
        <w:rPr>
          <w:rFonts w:hint="eastAsia"/>
        </w:rPr>
        <w:t>Grid</w:t>
      </w:r>
      <w:r w:rsidRPr="00C93005">
        <w:t>View</w:t>
      </w:r>
      <w:proofErr w:type="spellEnd"/>
      <w:r>
        <w:t xml:space="preserve"> </w:t>
      </w:r>
      <w:r>
        <w:rPr>
          <w:rFonts w:hint="eastAsia"/>
        </w:rPr>
        <w:t>버튼을 클릭합니다.</w:t>
      </w:r>
      <w:r>
        <w:t xml:space="preserve"> </w:t>
      </w:r>
    </w:p>
    <w:p w14:paraId="531AF6CC" w14:textId="7586A229" w:rsidR="00AB1E9B" w:rsidRPr="006C1F93" w:rsidRDefault="009C605C" w:rsidP="009C605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파란색 헤더를 클릭하였을 때 </w:t>
      </w:r>
      <w:proofErr w:type="spellStart"/>
      <w:r>
        <w:rPr>
          <w:rFonts w:hint="eastAsia"/>
        </w:rPr>
        <w:t>JumpList</w:t>
      </w:r>
      <w:proofErr w:type="spellEnd"/>
      <w:r>
        <w:rPr>
          <w:rFonts w:hint="eastAsia"/>
        </w:rPr>
        <w:t>가 나오는지 확인합니다.</w:t>
      </w:r>
    </w:p>
    <w:sectPr w:rsidR="00AB1E9B" w:rsidRPr="006C1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8"/>
  </w:num>
  <w:num w:numId="5">
    <w:abstractNumId w:val="3"/>
  </w:num>
  <w:num w:numId="6">
    <w:abstractNumId w:val="1"/>
  </w:num>
  <w:num w:numId="7">
    <w:abstractNumId w:val="10"/>
  </w:num>
  <w:num w:numId="8">
    <w:abstractNumId w:val="13"/>
  </w:num>
  <w:num w:numId="9">
    <w:abstractNumId w:val="0"/>
  </w:num>
  <w:num w:numId="10">
    <w:abstractNumId w:val="7"/>
  </w:num>
  <w:num w:numId="11">
    <w:abstractNumId w:val="9"/>
  </w:num>
  <w:num w:numId="12">
    <w:abstractNumId w:val="17"/>
  </w:num>
  <w:num w:numId="13">
    <w:abstractNumId w:val="19"/>
  </w:num>
  <w:num w:numId="14">
    <w:abstractNumId w:val="4"/>
  </w:num>
  <w:num w:numId="15">
    <w:abstractNumId w:val="8"/>
  </w:num>
  <w:num w:numId="16">
    <w:abstractNumId w:val="12"/>
  </w:num>
  <w:num w:numId="17">
    <w:abstractNumId w:val="2"/>
  </w:num>
  <w:num w:numId="18">
    <w:abstractNumId w:val="5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561EF"/>
    <w:rsid w:val="00087CD7"/>
    <w:rsid w:val="00090733"/>
    <w:rsid w:val="000977D6"/>
    <w:rsid w:val="000B7C67"/>
    <w:rsid w:val="000C1BA6"/>
    <w:rsid w:val="000E170E"/>
    <w:rsid w:val="000E2401"/>
    <w:rsid w:val="00116E5D"/>
    <w:rsid w:val="001262A7"/>
    <w:rsid w:val="00136225"/>
    <w:rsid w:val="00145613"/>
    <w:rsid w:val="001506A9"/>
    <w:rsid w:val="0016057F"/>
    <w:rsid w:val="001C4D0A"/>
    <w:rsid w:val="001F7BA6"/>
    <w:rsid w:val="002256CB"/>
    <w:rsid w:val="002646CC"/>
    <w:rsid w:val="002C1661"/>
    <w:rsid w:val="002C5C3B"/>
    <w:rsid w:val="002F3F71"/>
    <w:rsid w:val="0031274E"/>
    <w:rsid w:val="00345D06"/>
    <w:rsid w:val="00371C22"/>
    <w:rsid w:val="003B4EAC"/>
    <w:rsid w:val="003B709C"/>
    <w:rsid w:val="003C1EFD"/>
    <w:rsid w:val="003F4CF9"/>
    <w:rsid w:val="00421FC8"/>
    <w:rsid w:val="004350C0"/>
    <w:rsid w:val="004931C1"/>
    <w:rsid w:val="00497339"/>
    <w:rsid w:val="00557D89"/>
    <w:rsid w:val="00571D7D"/>
    <w:rsid w:val="00591D49"/>
    <w:rsid w:val="005A03D7"/>
    <w:rsid w:val="005A175F"/>
    <w:rsid w:val="005A1D16"/>
    <w:rsid w:val="005C0C5D"/>
    <w:rsid w:val="005D36DD"/>
    <w:rsid w:val="00646AE3"/>
    <w:rsid w:val="00673FD2"/>
    <w:rsid w:val="006B2719"/>
    <w:rsid w:val="006C1F93"/>
    <w:rsid w:val="006D653A"/>
    <w:rsid w:val="006E7AC0"/>
    <w:rsid w:val="00714510"/>
    <w:rsid w:val="0074320D"/>
    <w:rsid w:val="00767F9F"/>
    <w:rsid w:val="007D61A0"/>
    <w:rsid w:val="00805251"/>
    <w:rsid w:val="008612BF"/>
    <w:rsid w:val="0089200E"/>
    <w:rsid w:val="008A402A"/>
    <w:rsid w:val="009073CC"/>
    <w:rsid w:val="00916FA3"/>
    <w:rsid w:val="0092647D"/>
    <w:rsid w:val="0095370C"/>
    <w:rsid w:val="00971473"/>
    <w:rsid w:val="00976712"/>
    <w:rsid w:val="0099669E"/>
    <w:rsid w:val="009A3FAD"/>
    <w:rsid w:val="009B787C"/>
    <w:rsid w:val="009C605C"/>
    <w:rsid w:val="00A35CFD"/>
    <w:rsid w:val="00A8279B"/>
    <w:rsid w:val="00A97247"/>
    <w:rsid w:val="00AA6B8A"/>
    <w:rsid w:val="00AB1E9B"/>
    <w:rsid w:val="00AB6549"/>
    <w:rsid w:val="00AB7BE2"/>
    <w:rsid w:val="00AD6484"/>
    <w:rsid w:val="00B1706B"/>
    <w:rsid w:val="00B218B4"/>
    <w:rsid w:val="00B56339"/>
    <w:rsid w:val="00B72FCC"/>
    <w:rsid w:val="00B75150"/>
    <w:rsid w:val="00BF63DC"/>
    <w:rsid w:val="00C10A44"/>
    <w:rsid w:val="00C2536B"/>
    <w:rsid w:val="00C5102D"/>
    <w:rsid w:val="00C5494D"/>
    <w:rsid w:val="00C6259E"/>
    <w:rsid w:val="00C763D9"/>
    <w:rsid w:val="00C93005"/>
    <w:rsid w:val="00CB101C"/>
    <w:rsid w:val="00CB4094"/>
    <w:rsid w:val="00CE03B1"/>
    <w:rsid w:val="00CF7121"/>
    <w:rsid w:val="00D16A5A"/>
    <w:rsid w:val="00D2686A"/>
    <w:rsid w:val="00D42F70"/>
    <w:rsid w:val="00D607C5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F07FE4"/>
    <w:rsid w:val="00F4199A"/>
    <w:rsid w:val="00F506C5"/>
    <w:rsid w:val="00F51158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EFD"/>
  </w:style>
  <w:style w:type="paragraph" w:styleId="1">
    <w:name w:val="heading 1"/>
    <w:basedOn w:val="a"/>
    <w:next w:val="a"/>
    <w:link w:val="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D0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a5">
    <w:name w:val="Hyperlink"/>
    <w:basedOn w:val="a0"/>
    <w:uiPriority w:val="99"/>
    <w:unhideWhenUsed/>
    <w:rsid w:val="00FD283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7D61A0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7D61A0"/>
  </w:style>
  <w:style w:type="character" w:customStyle="1" w:styleId="Char0">
    <w:name w:val="메모 텍스트 Char"/>
    <w:basedOn w:val="a0"/>
    <w:link w:val="a9"/>
    <w:uiPriority w:val="99"/>
    <w:semiHidden/>
    <w:rsid w:val="007D61A0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7D61A0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7D61A0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c">
    <w:name w:val="caption"/>
    <w:basedOn w:val="a"/>
    <w:next w:val="a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d">
    <w:name w:val="Subtitle"/>
    <w:basedOn w:val="a"/>
    <w:next w:val="a"/>
    <w:link w:val="Char3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d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3C1EFD"/>
    <w:rPr>
      <w:b/>
      <w:bCs/>
    </w:rPr>
  </w:style>
  <w:style w:type="character" w:styleId="af">
    <w:name w:val="Emphasis"/>
    <w:basedOn w:val="a0"/>
    <w:uiPriority w:val="20"/>
    <w:qFormat/>
    <w:rsid w:val="003C1EFD"/>
    <w:rPr>
      <w:i/>
      <w:iCs/>
    </w:rPr>
  </w:style>
  <w:style w:type="paragraph" w:styleId="af0">
    <w:name w:val="No Spacing"/>
    <w:uiPriority w:val="1"/>
    <w:qFormat/>
    <w:rsid w:val="003C1EFD"/>
    <w:pPr>
      <w:spacing w:after="0" w:line="240" w:lineRule="auto"/>
    </w:pPr>
  </w:style>
  <w:style w:type="paragraph" w:styleId="af1">
    <w:name w:val="Quote"/>
    <w:basedOn w:val="a"/>
    <w:next w:val="a"/>
    <w:link w:val="Char4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1"/>
    <w:uiPriority w:val="29"/>
    <w:rsid w:val="003C1EFD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5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강한 인용 Char"/>
    <w:basedOn w:val="a0"/>
    <w:link w:val="af2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3C1EF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3C1EFD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3C1EFD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3C1EF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7DFED-646D-4FB8-85B1-226E40237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4746</TotalTime>
  <Pages>8</Pages>
  <Words>626</Words>
  <Characters>3570</Characters>
  <Application>Microsoft Office Word</Application>
  <DocSecurity>0</DocSecurity>
  <Lines>29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최한홍</cp:lastModifiedBy>
  <cp:revision>58</cp:revision>
  <dcterms:created xsi:type="dcterms:W3CDTF">2014-04-29T08:18:00Z</dcterms:created>
  <dcterms:modified xsi:type="dcterms:W3CDTF">2014-06-09T17:39:00Z</dcterms:modified>
</cp:coreProperties>
</file>