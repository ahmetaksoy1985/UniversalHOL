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84DB5" w14:textId="77777777" w:rsidR="000B14FE" w:rsidRDefault="000B14FE" w:rsidP="000B14FE">
      <w:pPr>
        <w:pStyle w:val="Title"/>
      </w:pPr>
      <w:r>
        <w:rPr>
          <w:rFonts w:hint="eastAsia"/>
        </w:rPr>
        <w:t>Windows Phone 8.1</w:t>
      </w:r>
      <w:r>
        <w:t xml:space="preserve"> App </w:t>
      </w:r>
      <w:r>
        <w:rPr>
          <w:rFonts w:hint="eastAsia"/>
        </w:rPr>
        <w:t>개발 실습(</w:t>
      </w:r>
      <w:proofErr w:type="spellStart"/>
      <w:r>
        <w:t>ContosoCookbook</w:t>
      </w:r>
      <w:proofErr w:type="spellEnd"/>
      <w:r>
        <w:t>)</w:t>
      </w:r>
    </w:p>
    <w:p w14:paraId="50547A52" w14:textId="77777777" w:rsidR="00497339" w:rsidRPr="000B14FE" w:rsidRDefault="00497339" w:rsidP="00497339"/>
    <w:p w14:paraId="494E789C" w14:textId="3C754900" w:rsidR="000561EF" w:rsidRDefault="00145613" w:rsidP="00145613">
      <w:r>
        <w:rPr>
          <w:rFonts w:hint="eastAsia"/>
        </w:rPr>
        <w:t xml:space="preserve">이번 세션에서는 </w:t>
      </w:r>
      <w:r w:rsidR="00557D5F">
        <w:rPr>
          <w:rFonts w:hint="eastAsia"/>
        </w:rPr>
        <w:t>P</w:t>
      </w:r>
      <w:r w:rsidR="00557D5F">
        <w:t>ivot</w:t>
      </w:r>
      <w:r w:rsidR="000B14FE">
        <w:rPr>
          <w:rFonts w:hint="eastAsia"/>
        </w:rPr>
        <w:t xml:space="preserve"> 컨트롤과 </w:t>
      </w:r>
      <w:r w:rsidR="000B14FE">
        <w:t xml:space="preserve">Hub </w:t>
      </w:r>
      <w:r w:rsidR="000B14FE">
        <w:rPr>
          <w:rFonts w:hint="eastAsia"/>
        </w:rPr>
        <w:t xml:space="preserve">컨트롤에 대해 </w:t>
      </w:r>
      <w:r w:rsidR="00B1706B">
        <w:rPr>
          <w:rFonts w:hint="eastAsia"/>
        </w:rPr>
        <w:t>다룹니다</w:t>
      </w:r>
      <w:r w:rsidR="006E7AC0">
        <w:rPr>
          <w:rFonts w:hint="eastAsia"/>
        </w:rPr>
        <w:t>.</w:t>
      </w:r>
      <w:r w:rsidR="00A97247">
        <w:t xml:space="preserve"> </w:t>
      </w:r>
    </w:p>
    <w:p w14:paraId="70C5A881" w14:textId="56C1BD01" w:rsidR="000B14FE" w:rsidRPr="00A97247" w:rsidRDefault="000B14FE" w:rsidP="00145613">
      <w:r>
        <w:t>(</w:t>
      </w:r>
      <w:r>
        <w:rPr>
          <w:rFonts w:hint="eastAsia"/>
        </w:rPr>
        <w:t xml:space="preserve">코딩하실 부분은 없습니다 </w:t>
      </w:r>
      <w:r>
        <w:sym w:font="Wingdings" w:char="F04A"/>
      </w:r>
      <w:r>
        <w:t xml:space="preserve"> </w:t>
      </w:r>
      <w:r>
        <w:rPr>
          <w:rFonts w:hint="eastAsia"/>
        </w:rPr>
        <w:t>)</w:t>
      </w:r>
    </w:p>
    <w:p w14:paraId="06EB0250" w14:textId="5BAC36E7" w:rsidR="00145613" w:rsidRPr="00145613" w:rsidRDefault="000B14FE" w:rsidP="00145613">
      <w:pPr>
        <w:pStyle w:val="Heading1"/>
      </w:pPr>
      <w:r>
        <w:t xml:space="preserve">Pivot </w:t>
      </w:r>
      <w:r>
        <w:rPr>
          <w:rFonts w:hint="eastAsia"/>
        </w:rPr>
        <w:t>컨트롤 사용하기</w:t>
      </w:r>
    </w:p>
    <w:p w14:paraId="1853FABA" w14:textId="00D75586" w:rsidR="001C4D0A" w:rsidRDefault="000B14FE" w:rsidP="00B1706B">
      <w:r>
        <w:rPr>
          <w:rFonts w:hint="eastAsia"/>
        </w:rPr>
        <w:t>커맨드를 추가하여 새로운 페이지로 이동하는 방법에 대해 알아봅니다.</w:t>
      </w:r>
      <w:r>
        <w:t xml:space="preserve"> </w:t>
      </w:r>
    </w:p>
    <w:p w14:paraId="1853FABB" w14:textId="646E9F74" w:rsidR="001C4D0A" w:rsidRDefault="000B14FE" w:rsidP="000B14FE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Session 5</w:t>
      </w:r>
      <w:r w:rsidR="00A97247">
        <w:rPr>
          <w:rFonts w:hint="eastAsia"/>
        </w:rPr>
        <w:t xml:space="preserve"> 폴더 </w:t>
      </w:r>
      <w:r w:rsidR="00A97247">
        <w:t xml:space="preserve">&gt; </w:t>
      </w:r>
      <w:r w:rsidRPr="000B14FE">
        <w:rPr>
          <w:b/>
        </w:rPr>
        <w:t>1 - Pivot Demo</w:t>
      </w:r>
      <w:r w:rsidR="00A97247">
        <w:t xml:space="preserve"> </w:t>
      </w:r>
      <w:r w:rsidR="00A97247">
        <w:rPr>
          <w:rFonts w:hint="eastAsia"/>
        </w:rPr>
        <w:t xml:space="preserve">폴더안의 </w:t>
      </w:r>
      <w:proofErr w:type="spellStart"/>
      <w:r w:rsidRPr="000B14FE">
        <w:t>ContosoCookbook</w:t>
      </w:r>
      <w:proofErr w:type="spellEnd"/>
      <w:r w:rsidR="009073CC" w:rsidRPr="00B1706B">
        <w:rPr>
          <w:rFonts w:hint="eastAsia"/>
        </w:rPr>
        <w:t>솔루션 파일을 엽니다.</w:t>
      </w:r>
      <w:r w:rsidR="009073CC" w:rsidRPr="00B1706B">
        <w:t xml:space="preserve"> </w:t>
      </w:r>
    </w:p>
    <w:p w14:paraId="3720A511" w14:textId="78E6C924" w:rsidR="000B14FE" w:rsidRDefault="000B14FE" w:rsidP="000B7C67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먼저 애플리케이션을 실행해 봅니다.</w:t>
      </w:r>
      <w:r>
        <w:t xml:space="preserve"> </w:t>
      </w:r>
      <w:r>
        <w:rPr>
          <w:rFonts w:hint="eastAsia"/>
        </w:rPr>
        <w:t xml:space="preserve">앞서 </w:t>
      </w:r>
      <w:r>
        <w:t>Session 1~2</w:t>
      </w:r>
      <w:r>
        <w:rPr>
          <w:rFonts w:hint="eastAsia"/>
        </w:rPr>
        <w:t xml:space="preserve">에서 만들었던 </w:t>
      </w:r>
      <w:r>
        <w:t xml:space="preserve">Contoso Cookbook </w:t>
      </w:r>
      <w:r>
        <w:rPr>
          <w:rFonts w:hint="eastAsia"/>
        </w:rPr>
        <w:t>앱의 다음 버전입니다.</w:t>
      </w:r>
      <w:r>
        <w:t xml:space="preserve"> </w:t>
      </w:r>
      <w:proofErr w:type="spellStart"/>
      <w:r>
        <w:t>ListView</w:t>
      </w:r>
      <w:proofErr w:type="spellEnd"/>
      <w:r>
        <w:rPr>
          <w:rFonts w:hint="eastAsia"/>
        </w:rPr>
        <w:t>를 통해 음식이 지역별로 구분되어 있습니다.</w:t>
      </w:r>
      <w:r>
        <w:t xml:space="preserve"> </w:t>
      </w:r>
    </w:p>
    <w:p w14:paraId="34D2FCF0" w14:textId="41BC6822" w:rsidR="00B1706B" w:rsidRDefault="000B14FE" w:rsidP="00134CA9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>Chinese 지역을 클릭하여 봅니다.</w:t>
      </w:r>
      <w:r w:rsidR="00AB4AF7">
        <w:t xml:space="preserve"> </w:t>
      </w:r>
      <w:r w:rsidR="00AB4AF7">
        <w:rPr>
          <w:rFonts w:hint="eastAsia"/>
        </w:rPr>
        <w:t xml:space="preserve">클릭시 </w:t>
      </w:r>
      <w:proofErr w:type="spellStart"/>
      <w:r>
        <w:t>GroupDetailPage.xaml</w:t>
      </w:r>
      <w:proofErr w:type="spellEnd"/>
      <w:r w:rsidR="00AB4AF7">
        <w:t xml:space="preserve"> </w:t>
      </w:r>
      <w:r w:rsidR="00AB4AF7">
        <w:rPr>
          <w:rFonts w:hint="eastAsia"/>
        </w:rPr>
        <w:t>페이지</w:t>
      </w:r>
      <w:r>
        <w:rPr>
          <w:rFonts w:hint="eastAsia"/>
        </w:rPr>
        <w:t xml:space="preserve">로 이동하며 이 페이지는 두개의 </w:t>
      </w:r>
      <w:r w:rsidR="007743F0">
        <w:rPr>
          <w:rFonts w:hint="eastAsia"/>
        </w:rPr>
        <w:t>창(</w:t>
      </w:r>
      <w:r w:rsidR="007743F0">
        <w:t>pane)</w:t>
      </w:r>
      <w:r>
        <w:rPr>
          <w:rFonts w:hint="eastAsia"/>
        </w:rPr>
        <w:t xml:space="preserve">을 가진 </w:t>
      </w:r>
      <w:r>
        <w:t>Pivot</w:t>
      </w:r>
      <w:r>
        <w:rPr>
          <w:rFonts w:hint="eastAsia"/>
        </w:rPr>
        <w:t>으로 구성되어 있습니다.</w:t>
      </w:r>
      <w:r>
        <w:t xml:space="preserve"> </w:t>
      </w:r>
      <w:r w:rsidR="00AB4AF7">
        <w:t xml:space="preserve">Recipes </w:t>
      </w:r>
      <w:r w:rsidR="00AB4AF7">
        <w:rPr>
          <w:rFonts w:hint="eastAsia"/>
        </w:rPr>
        <w:t>창으로 이동해봅니다.</w:t>
      </w:r>
      <w:r w:rsidR="00AB4AF7">
        <w:t xml:space="preserve"> </w:t>
      </w:r>
    </w:p>
    <w:p w14:paraId="2D81E50C" w14:textId="1F63517A" w:rsidR="003F4CF9" w:rsidRDefault="00AB4AF7" w:rsidP="003F4CF9">
      <w:pPr>
        <w:pStyle w:val="ListParagraph"/>
        <w:ind w:leftChars="0"/>
      </w:pPr>
      <w:r>
        <w:rPr>
          <w:noProof/>
        </w:rPr>
        <w:drawing>
          <wp:inline distT="0" distB="0" distL="0" distR="0" wp14:anchorId="403969D8" wp14:editId="1A3AA2BD">
            <wp:extent cx="2205350" cy="37052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8731" cy="371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C03C" w14:textId="71A958A6" w:rsidR="001E17E8" w:rsidRDefault="00AB4AF7" w:rsidP="001E17E8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>마음에 드는 요리를 선택해 봅니다.</w:t>
      </w:r>
      <w:r>
        <w:t xml:space="preserve"> </w:t>
      </w:r>
      <w:r>
        <w:rPr>
          <w:rFonts w:hint="eastAsia"/>
        </w:rPr>
        <w:t>선택시</w:t>
      </w:r>
      <w:proofErr w:type="spellStart"/>
      <w:r>
        <w:t>R</w:t>
      </w:r>
      <w:r>
        <w:rPr>
          <w:rFonts w:hint="eastAsia"/>
        </w:rPr>
        <w:t>e</w:t>
      </w:r>
      <w:r>
        <w:t>cipeDetailPage.xaml</w:t>
      </w:r>
      <w:proofErr w:type="spellEnd"/>
      <w:r>
        <w:rPr>
          <w:rFonts w:hint="eastAsia"/>
        </w:rPr>
        <w:t>페이지로 이동하여 상세 정보를 보여주게 됩니다.</w:t>
      </w:r>
      <w:r>
        <w:t xml:space="preserve"> </w:t>
      </w:r>
      <w:ins w:id="0" w:author="Reagan Hwang" w:date="2014-07-01T15:30:00Z">
        <w:r w:rsidR="001E17E8">
          <w:br/>
        </w:r>
      </w:ins>
      <w:ins w:id="1" w:author="Reagan Hwang" w:date="2014-07-01T15:28:00Z">
        <w:r w:rsidR="001E17E8">
          <w:rPr>
            <w:rFonts w:hint="eastAsia"/>
          </w:rPr>
          <w:t xml:space="preserve">상세 정보 페이지에도 </w:t>
        </w:r>
        <w:r w:rsidR="001E17E8">
          <w:t>Pivot</w:t>
        </w:r>
        <w:r w:rsidR="001E17E8">
          <w:rPr>
            <w:rFonts w:hint="eastAsia"/>
          </w:rPr>
          <w:t>이 적용되어 있는데, 좌우로 이동</w:t>
        </w:r>
      </w:ins>
      <w:ins w:id="2" w:author="Reagan Hwang" w:date="2014-07-01T15:30:00Z">
        <w:r w:rsidR="001E17E8">
          <w:rPr>
            <w:rFonts w:hint="eastAsia"/>
          </w:rPr>
          <w:t>해보면</w:t>
        </w:r>
      </w:ins>
      <w:ins w:id="3" w:author="Reagan Hwang" w:date="2014-07-01T15:28:00Z">
        <w:r w:rsidR="001E17E8">
          <w:rPr>
            <w:rFonts w:hint="eastAsia"/>
          </w:rPr>
          <w:t xml:space="preserve"> </w:t>
        </w:r>
      </w:ins>
      <w:ins w:id="4" w:author="Reagan Hwang" w:date="2014-07-01T15:29:00Z">
        <w:r w:rsidR="001E17E8">
          <w:rPr>
            <w:rFonts w:hint="eastAsia"/>
          </w:rPr>
          <w:t xml:space="preserve">보다 상세한 정보들을 확인할 수 있습니다. </w:t>
        </w:r>
        <w:r w:rsidR="001E17E8">
          <w:t xml:space="preserve">Pivot </w:t>
        </w:r>
        <w:r w:rsidR="001E17E8">
          <w:rPr>
            <w:rFonts w:hint="eastAsia"/>
          </w:rPr>
          <w:t>컨트롤은 제한된 화면 영역에서 보다 많은 정</w:t>
        </w:r>
      </w:ins>
      <w:ins w:id="5" w:author="Reagan Hwang" w:date="2014-07-01T15:30:00Z">
        <w:r w:rsidR="001E17E8">
          <w:rPr>
            <w:rFonts w:hint="eastAsia"/>
          </w:rPr>
          <w:t xml:space="preserve">보를 </w:t>
        </w:r>
      </w:ins>
      <w:ins w:id="6" w:author="Reagan Hwang" w:date="2014-07-01T15:29:00Z">
        <w:r w:rsidR="001E17E8">
          <w:rPr>
            <w:rFonts w:hint="eastAsia"/>
          </w:rPr>
          <w:t>제공하는데 효과적입니다.</w:t>
        </w:r>
      </w:ins>
    </w:p>
    <w:p w14:paraId="40A056BF" w14:textId="77777777" w:rsidR="00C6259E" w:rsidRPr="00C6259E" w:rsidRDefault="00C6259E" w:rsidP="000B7C67">
      <w:pPr>
        <w:pStyle w:val="HTMLPreformatted"/>
        <w:shd w:val="clear" w:color="auto" w:fill="FFFFFF"/>
        <w:ind w:left="800"/>
        <w:rPr>
          <w:rFonts w:ascii="Consolas" w:hAnsi="Consolas" w:cs="Consolas"/>
          <w:color w:val="000000"/>
          <w:sz w:val="20"/>
          <w:szCs w:val="20"/>
        </w:rPr>
      </w:pPr>
    </w:p>
    <w:p w14:paraId="3B31851E" w14:textId="0F6A7EC9" w:rsidR="00FC1E75" w:rsidRDefault="00FE6248" w:rsidP="000B7C67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>애플리케이션을 종료합니다.</w:t>
      </w:r>
      <w:bookmarkStart w:id="7" w:name="_GoBack"/>
      <w:bookmarkEnd w:id="7"/>
    </w:p>
    <w:p w14:paraId="5ED9B9CD" w14:textId="12043980" w:rsidR="005D36DD" w:rsidRDefault="001E2D9E" w:rsidP="005D36DD">
      <w:pPr>
        <w:pStyle w:val="ListParagraph"/>
        <w:numPr>
          <w:ilvl w:val="0"/>
          <w:numId w:val="12"/>
        </w:numPr>
        <w:ind w:leftChars="0"/>
      </w:pPr>
      <w:r w:rsidRPr="001E2D9E">
        <w:rPr>
          <w:rFonts w:hint="eastAsia"/>
          <w:noProof/>
        </w:rPr>
        <w:t>솔루션 탐색기에서</w:t>
      </w:r>
      <w:r>
        <w:rPr>
          <w:rFonts w:hint="eastAsia"/>
          <w:b/>
          <w:noProof/>
        </w:rPr>
        <w:t xml:space="preserve"> </w:t>
      </w:r>
      <w:proofErr w:type="spellStart"/>
      <w:r w:rsidRPr="001E2D9E">
        <w:rPr>
          <w:b/>
        </w:rPr>
        <w:t>R</w:t>
      </w:r>
      <w:r w:rsidRPr="001E2D9E">
        <w:rPr>
          <w:rFonts w:hint="eastAsia"/>
          <w:b/>
        </w:rPr>
        <w:t>e</w:t>
      </w:r>
      <w:r w:rsidRPr="001E2D9E">
        <w:rPr>
          <w:b/>
        </w:rPr>
        <w:t>cipeDetailPage.xaml</w:t>
      </w:r>
      <w:proofErr w:type="spellEnd"/>
      <w:r>
        <w:rPr>
          <w:b/>
        </w:rPr>
        <w:t xml:space="preserve"> </w:t>
      </w:r>
      <w:r w:rsidRPr="001E2D9E">
        <w:rPr>
          <w:rFonts w:hint="eastAsia"/>
        </w:rPr>
        <w:t xml:space="preserve">파일을 </w:t>
      </w:r>
      <w:r>
        <w:rPr>
          <w:rFonts w:hint="eastAsia"/>
          <w:noProof/>
        </w:rPr>
        <w:t>더블클릭하여 엽니다.</w:t>
      </w:r>
      <w:r w:rsidR="00FE6248">
        <w:rPr>
          <w:noProof/>
        </w:rPr>
        <w:t xml:space="preserve"> </w:t>
      </w:r>
    </w:p>
    <w:p w14:paraId="7B0CDB38" w14:textId="2DE2AC51" w:rsidR="001E2D9E" w:rsidRPr="001E2D9E" w:rsidRDefault="001E2D9E" w:rsidP="001E2D9E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  <w:noProof/>
        </w:rPr>
        <w:t xml:space="preserve">텍스트 편집기의 </w:t>
      </w:r>
      <w:r>
        <w:rPr>
          <w:noProof/>
        </w:rPr>
        <w:t>31</w:t>
      </w:r>
      <w:r>
        <w:rPr>
          <w:rFonts w:hint="eastAsia"/>
          <w:noProof/>
        </w:rPr>
        <w:t xml:space="preserve">번째 줄의 </w:t>
      </w:r>
      <w:r>
        <w:rPr>
          <w:noProof/>
        </w:rPr>
        <w:t xml:space="preserve">Pivot </w:t>
      </w:r>
      <w:r>
        <w:rPr>
          <w:rFonts w:hint="eastAsia"/>
          <w:noProof/>
        </w:rPr>
        <w:t>컨트롤을 확인합니다.</w:t>
      </w:r>
      <w:r>
        <w:rPr>
          <w:noProof/>
        </w:rPr>
        <w:t xml:space="preserve"> Pivot </w:t>
      </w:r>
      <w:r>
        <w:rPr>
          <w:rFonts w:hint="eastAsia"/>
          <w:noProof/>
        </w:rPr>
        <w:t xml:space="preserve">컨트롤은 하나 이상의 </w:t>
      </w:r>
      <w:r>
        <w:rPr>
          <w:noProof/>
        </w:rPr>
        <w:t>PivotItem</w:t>
      </w:r>
      <w:r>
        <w:rPr>
          <w:rFonts w:hint="eastAsia"/>
          <w:noProof/>
        </w:rPr>
        <w:t xml:space="preserve">을 포함하고 각각의 </w:t>
      </w:r>
      <w:r>
        <w:rPr>
          <w:noProof/>
        </w:rPr>
        <w:t>PivotItem</w:t>
      </w:r>
      <w:r>
        <w:rPr>
          <w:rFonts w:hint="eastAsia"/>
          <w:noProof/>
        </w:rPr>
        <w:t>은 앞서 보았던 하나의 창의 레이아웃을 정의합니다.</w:t>
      </w:r>
      <w:r>
        <w:t xml:space="preserve"> </w:t>
      </w:r>
    </w:p>
    <w:p w14:paraId="6938A036" w14:textId="77777777" w:rsidR="001E2D9E" w:rsidRDefault="001E2D9E" w:rsidP="001E2D9E">
      <w:pPr>
        <w:pStyle w:val="ListParagraph"/>
        <w:numPr>
          <w:ilvl w:val="0"/>
          <w:numId w:val="12"/>
        </w:numPr>
        <w:ind w:leftChars="0"/>
      </w:pPr>
      <w:r w:rsidRPr="001E2D9E">
        <w:rPr>
          <w:rFonts w:ascii="Consolas" w:eastAsia="굴림체" w:hAnsi="Consolas" w:cs="Consolas"/>
          <w:color w:val="008000"/>
        </w:rPr>
        <w:t>&lt;!--Pivot item one--&gt;</w:t>
      </w:r>
      <w:r>
        <w:rPr>
          <w:rFonts w:ascii="Consolas" w:eastAsia="굴림체" w:hAnsi="Consolas" w:cs="Consolas"/>
          <w:color w:val="008000"/>
        </w:rPr>
        <w:t xml:space="preserve"> </w:t>
      </w:r>
      <w:r w:rsidRPr="001E2D9E">
        <w:rPr>
          <w:rFonts w:hint="eastAsia"/>
        </w:rPr>
        <w:t>아래의</w:t>
      </w:r>
      <w:r>
        <w:rPr>
          <w:rFonts w:hint="eastAsia"/>
        </w:rPr>
        <w:t xml:space="preserve"> 영역을 살펴봅니다.</w:t>
      </w:r>
      <w:r>
        <w:t xml:space="preserve"> </w:t>
      </w:r>
      <w:r>
        <w:rPr>
          <w:rFonts w:hint="eastAsia"/>
        </w:rPr>
        <w:t xml:space="preserve">마치 하나의 페이지 처럼 </w:t>
      </w:r>
      <w:r>
        <w:t>Grid</w:t>
      </w:r>
      <w:r>
        <w:rPr>
          <w:rFonts w:hint="eastAsia"/>
        </w:rPr>
        <w:t>나 여러 컨트롤들을 포함하고 있습니다.</w:t>
      </w:r>
      <w:r>
        <w:t xml:space="preserve"> </w:t>
      </w:r>
    </w:p>
    <w:p w14:paraId="196B417B" w14:textId="63A6386E" w:rsidR="001E2D9E" w:rsidRDefault="001E2D9E" w:rsidP="001E2D9E">
      <w:pPr>
        <w:pStyle w:val="ListParagraph"/>
        <w:numPr>
          <w:ilvl w:val="0"/>
          <w:numId w:val="12"/>
        </w:numPr>
        <w:ind w:leftChars="0"/>
      </w:pPr>
      <w:r>
        <w:rPr>
          <w:rFonts w:ascii="Consolas" w:eastAsia="굴림체" w:hAnsi="Consolas" w:cs="Consolas"/>
          <w:color w:val="008000"/>
        </w:rPr>
        <w:t>&lt;!--Pivot item </w:t>
      </w:r>
      <w:r>
        <w:rPr>
          <w:rFonts w:ascii="Consolas" w:eastAsia="굴림체" w:hAnsi="Consolas" w:cs="Consolas" w:hint="eastAsia"/>
          <w:color w:val="008000"/>
        </w:rPr>
        <w:t>two</w:t>
      </w:r>
      <w:r w:rsidRPr="001E2D9E">
        <w:rPr>
          <w:rFonts w:ascii="Consolas" w:eastAsia="굴림체" w:hAnsi="Consolas" w:cs="Consolas"/>
          <w:color w:val="008000"/>
        </w:rPr>
        <w:t>--&gt;</w:t>
      </w:r>
      <w:r>
        <w:rPr>
          <w:rFonts w:ascii="Consolas" w:eastAsia="굴림체" w:hAnsi="Consolas" w:cs="Consolas"/>
          <w:color w:val="008000"/>
        </w:rPr>
        <w:t xml:space="preserve"> </w:t>
      </w:r>
      <w:r w:rsidRPr="001E2D9E">
        <w:rPr>
          <w:rFonts w:hint="eastAsia"/>
        </w:rPr>
        <w:t>아래의 영역도 살펴봅니다.</w:t>
      </w:r>
      <w:r w:rsidRPr="001E2D9E">
        <w:t xml:space="preserve"> </w:t>
      </w:r>
      <w:proofErr w:type="spellStart"/>
      <w:r>
        <w:rPr>
          <w:rFonts w:hint="eastAsia"/>
        </w:rPr>
        <w:t>L</w:t>
      </w:r>
      <w:r>
        <w:t>IstView</w:t>
      </w:r>
      <w:proofErr w:type="spellEnd"/>
      <w:r>
        <w:rPr>
          <w:rFonts w:hint="eastAsia"/>
        </w:rPr>
        <w:t>가 구현되어 있고 이 리스트는 재료의 목록을 나타냅니다.</w:t>
      </w:r>
      <w:r>
        <w:t xml:space="preserve"> </w:t>
      </w:r>
    </w:p>
    <w:p w14:paraId="559DF7AF" w14:textId="4CF14227" w:rsidR="00B72FCC" w:rsidRDefault="001E2D9E" w:rsidP="001E2D9E">
      <w:pPr>
        <w:pStyle w:val="ListParagraph"/>
        <w:numPr>
          <w:ilvl w:val="0"/>
          <w:numId w:val="12"/>
        </w:numPr>
        <w:ind w:leftChars="0"/>
      </w:pPr>
      <w:r w:rsidRPr="001E2D9E">
        <w:rPr>
          <w:rFonts w:hint="eastAsia"/>
        </w:rPr>
        <w:t xml:space="preserve">텍스트 편집기에서 각각의 </w:t>
      </w:r>
      <w:r w:rsidRPr="001E2D9E">
        <w:t>&lt;</w:t>
      </w:r>
      <w:proofErr w:type="spellStart"/>
      <w:r w:rsidRPr="001E2D9E">
        <w:t>PivotItem</w:t>
      </w:r>
      <w:proofErr w:type="spellEnd"/>
      <w:r w:rsidRPr="001E2D9E">
        <w:t>&gt;</w:t>
      </w:r>
      <w:r w:rsidRPr="001E2D9E">
        <w:rPr>
          <w:rFonts w:hint="eastAsia"/>
        </w:rPr>
        <w:t>을</w:t>
      </w:r>
      <w:r w:rsidRPr="001E2D9E">
        <w:t xml:space="preserve"> </w:t>
      </w:r>
      <w:r w:rsidRPr="001E2D9E">
        <w:rPr>
          <w:rFonts w:hint="eastAsia"/>
        </w:rPr>
        <w:t>클릭해 봅니다.</w:t>
      </w:r>
      <w:r w:rsidRPr="001E2D9E">
        <w:t xml:space="preserve"> </w:t>
      </w:r>
      <w:r w:rsidRPr="001E2D9E">
        <w:rPr>
          <w:rFonts w:hint="eastAsia"/>
        </w:rPr>
        <w:t xml:space="preserve">클릭할 때 마다 좌측의 디자이너 편집기가 </w:t>
      </w:r>
      <w:r>
        <w:rPr>
          <w:rFonts w:hint="eastAsia"/>
        </w:rPr>
        <w:t>다른</w:t>
      </w:r>
      <w:r w:rsidRPr="001E2D9E">
        <w:rPr>
          <w:rFonts w:hint="eastAsia"/>
        </w:rPr>
        <w:t xml:space="preserve"> 창을 보여주는 것을 확인할 수 있습니다.</w:t>
      </w:r>
      <w:r w:rsidR="008612BF">
        <w:t xml:space="preserve"> </w:t>
      </w:r>
    </w:p>
    <w:p w14:paraId="5E83B17A" w14:textId="77777777" w:rsidR="001E2D9E" w:rsidRDefault="001E2D9E" w:rsidP="001E2D9E"/>
    <w:p w14:paraId="4AD1DF71" w14:textId="73ADDA58" w:rsidR="00557D5F" w:rsidRDefault="00557D5F" w:rsidP="00557D5F">
      <w:pPr>
        <w:pStyle w:val="Heading1"/>
      </w:pPr>
      <w:r>
        <w:t xml:space="preserve">Hub </w:t>
      </w:r>
      <w:r>
        <w:rPr>
          <w:rFonts w:hint="eastAsia"/>
        </w:rPr>
        <w:t>컨트롤 사용하기</w:t>
      </w:r>
    </w:p>
    <w:p w14:paraId="76FDE01E" w14:textId="3DAD8530" w:rsidR="001E2D9E" w:rsidRPr="00557D5F" w:rsidRDefault="00557D5F" w:rsidP="001E2D9E">
      <w:r>
        <w:rPr>
          <w:rFonts w:hint="eastAsia"/>
        </w:rPr>
        <w:t>H</w:t>
      </w:r>
      <w:r>
        <w:t xml:space="preserve">ub </w:t>
      </w:r>
      <w:r>
        <w:rPr>
          <w:rFonts w:hint="eastAsia"/>
        </w:rPr>
        <w:t>컨트롤을 사용하여 유사한 애플리케이션을 구현하는 방법에 대해 살펴봅니다.</w:t>
      </w:r>
    </w:p>
    <w:p w14:paraId="75D68C6E" w14:textId="41A8141D" w:rsidR="00557D5F" w:rsidRDefault="00557D5F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Session 5 폴더 </w:t>
      </w:r>
      <w:r>
        <w:t xml:space="preserve">&gt; </w:t>
      </w:r>
      <w:r w:rsidRPr="00557D5F">
        <w:rPr>
          <w:b/>
        </w:rPr>
        <w:t xml:space="preserve">2 - </w:t>
      </w:r>
      <w:r>
        <w:rPr>
          <w:b/>
        </w:rPr>
        <w:t>Hub</w:t>
      </w:r>
      <w:r w:rsidRPr="000B14FE">
        <w:rPr>
          <w:b/>
        </w:rPr>
        <w:t xml:space="preserve"> Demo</w:t>
      </w:r>
      <w:r>
        <w:t xml:space="preserve"> </w:t>
      </w:r>
      <w:r>
        <w:rPr>
          <w:rFonts w:hint="eastAsia"/>
        </w:rPr>
        <w:t xml:space="preserve">폴더안의 </w:t>
      </w:r>
      <w:proofErr w:type="spellStart"/>
      <w:r w:rsidRPr="000B14FE">
        <w:t>ContosoCookbook</w:t>
      </w:r>
      <w:proofErr w:type="spellEnd"/>
      <w:r w:rsidRPr="00B1706B">
        <w:rPr>
          <w:rFonts w:hint="eastAsia"/>
        </w:rPr>
        <w:t>솔루션 파일을 엽니다.</w:t>
      </w:r>
      <w:r w:rsidRPr="00B1706B">
        <w:t xml:space="preserve"> </w:t>
      </w:r>
    </w:p>
    <w:p w14:paraId="5097FA27" w14:textId="4D39B348" w:rsidR="002256CB" w:rsidRDefault="00557D5F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>애플리케이션을 실행한 후</w:t>
      </w:r>
      <w:r>
        <w:t xml:space="preserve">Chinese </w:t>
      </w:r>
      <w:r>
        <w:rPr>
          <w:rFonts w:hint="eastAsia"/>
        </w:rPr>
        <w:t>영역으로 이동해 봅니다.</w:t>
      </w:r>
      <w:r>
        <w:t xml:space="preserve"> </w:t>
      </w:r>
      <w:r>
        <w:rPr>
          <w:rFonts w:hint="eastAsia"/>
        </w:rPr>
        <w:t xml:space="preserve">앞서 살펴본 </w:t>
      </w:r>
      <w:r>
        <w:t xml:space="preserve">Pivot </w:t>
      </w:r>
      <w:r>
        <w:rPr>
          <w:rFonts w:hint="eastAsia"/>
        </w:rPr>
        <w:t>실습과 유사하지만 아래 그림에서 보시는 바와 같이</w:t>
      </w:r>
      <w:r>
        <w:t xml:space="preserve"> </w:t>
      </w:r>
      <w:proofErr w:type="spellStart"/>
      <w:r>
        <w:t>HubSection</w:t>
      </w:r>
      <w:proofErr w:type="spellEnd"/>
      <w:r>
        <w:rPr>
          <w:rFonts w:hint="eastAsia"/>
        </w:rPr>
        <w:t>영역이 화면의 사이즈보다 더 클 수도 있습니다.</w:t>
      </w:r>
    </w:p>
    <w:p w14:paraId="2357C3C9" w14:textId="76079DB0" w:rsidR="002256CB" w:rsidRDefault="00557D5F" w:rsidP="002256CB">
      <w:pPr>
        <w:pStyle w:val="ListParagraph"/>
        <w:ind w:leftChars="0"/>
      </w:pPr>
      <w:r>
        <w:rPr>
          <w:noProof/>
        </w:rPr>
        <w:lastRenderedPageBreak/>
        <w:drawing>
          <wp:inline distT="0" distB="0" distL="0" distR="0" wp14:anchorId="1D3960E6" wp14:editId="53A1E121">
            <wp:extent cx="1924050" cy="31905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0816" cy="320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8F63" w14:textId="0049C347" w:rsidR="00557D5F" w:rsidRDefault="00557D5F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또한 각각의 창들이 다른 구성을 가질수도 있기 때문에 일관성을 가지는 </w:t>
      </w:r>
      <w:r>
        <w:t xml:space="preserve">Pivot </w:t>
      </w:r>
      <w:r>
        <w:rPr>
          <w:rFonts w:hint="eastAsia"/>
        </w:rPr>
        <w:t xml:space="preserve">컨트롤과는 다른점이라 볼 수 있으며 </w:t>
      </w:r>
      <w:r>
        <w:t>Hub</w:t>
      </w:r>
      <w:r>
        <w:rPr>
          <w:rFonts w:hint="eastAsia"/>
        </w:rPr>
        <w:t>가 보통 큰 배경이미지를 갖고 사용자가 스크롤을 할 때마다 이동하기 때문에 컨텐츠를 풍부하게 하는 장점이 있습니다.</w:t>
      </w:r>
    </w:p>
    <w:p w14:paraId="73669BFB" w14:textId="46ECE6FD" w:rsidR="00976712" w:rsidRDefault="00557D5F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>요리법중 하나를 클릭하면 이전 처럼 Pivot 페이지로 이동하는 것을 보실 수 있습니다.</w:t>
      </w:r>
      <w:r>
        <w:t xml:space="preserve"> </w:t>
      </w:r>
      <w:r>
        <w:rPr>
          <w:rFonts w:hint="eastAsia"/>
        </w:rPr>
        <w:t xml:space="preserve">이처럼 </w:t>
      </w:r>
      <w:r>
        <w:t>Pivot</w:t>
      </w:r>
      <w:r>
        <w:rPr>
          <w:rFonts w:hint="eastAsia"/>
        </w:rPr>
        <w:t xml:space="preserve">과 </w:t>
      </w:r>
      <w:r>
        <w:t xml:space="preserve">Hub, </w:t>
      </w:r>
      <w:r>
        <w:rPr>
          <w:rFonts w:hint="eastAsia"/>
        </w:rPr>
        <w:t>단일 페이지를 하나의 애플리케이션에서 함께 사용하는것이 가능합니다.</w:t>
      </w:r>
      <w:r>
        <w:t xml:space="preserve"> </w:t>
      </w:r>
    </w:p>
    <w:p w14:paraId="338399A2" w14:textId="3C9AF755" w:rsidR="00557D5F" w:rsidRDefault="00557D5F" w:rsidP="00557D5F">
      <w:pPr>
        <w:pStyle w:val="ListParagraph"/>
        <w:ind w:leftChars="0"/>
      </w:pPr>
      <w:r>
        <w:rPr>
          <w:noProof/>
        </w:rPr>
        <w:drawing>
          <wp:inline distT="0" distB="0" distL="0" distR="0" wp14:anchorId="200F4176" wp14:editId="0B363E88">
            <wp:extent cx="2112327" cy="35528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9048" cy="356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6B43" w14:textId="52469257" w:rsidR="008A402A" w:rsidRDefault="00557D5F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  <w:noProof/>
        </w:rPr>
        <w:lastRenderedPageBreak/>
        <w:t xml:space="preserve">애플리케이션을 종료합니다. 솔루션 탐색기에서 </w:t>
      </w:r>
      <w:r>
        <w:rPr>
          <w:noProof/>
        </w:rPr>
        <w:t xml:space="preserve">HubPage.xaml </w:t>
      </w:r>
      <w:r>
        <w:rPr>
          <w:rFonts w:hint="eastAsia"/>
          <w:noProof/>
        </w:rPr>
        <w:t>파일을 더블클릭하여 엽니다.</w:t>
      </w:r>
      <w:r>
        <w:rPr>
          <w:noProof/>
        </w:rPr>
        <w:t xml:space="preserve"> </w:t>
      </w:r>
    </w:p>
    <w:p w14:paraId="3877BAF1" w14:textId="0E85FE11" w:rsidR="008A402A" w:rsidRDefault="00557D5F" w:rsidP="008A402A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>텍스트 편집기의 12번째 줄부터 정의된 &lt;</w:t>
      </w:r>
      <w:proofErr w:type="spellStart"/>
      <w:r>
        <w:rPr>
          <w:rFonts w:hint="eastAsia"/>
        </w:rPr>
        <w:t>P</w:t>
      </w:r>
      <w:r>
        <w:t>age.Resources</w:t>
      </w:r>
      <w:proofErr w:type="spellEnd"/>
      <w:r>
        <w:t xml:space="preserve">&gt; </w:t>
      </w:r>
      <w:r>
        <w:rPr>
          <w:rFonts w:hint="eastAsia"/>
        </w:rPr>
        <w:t>영역을 살펴봅니다.</w:t>
      </w:r>
      <w:r>
        <w:t xml:space="preserve"> </w:t>
      </w:r>
      <w:r>
        <w:rPr>
          <w:rFonts w:hint="eastAsia"/>
        </w:rPr>
        <w:t xml:space="preserve">총 </w:t>
      </w:r>
      <w:r>
        <w:t>3</w:t>
      </w:r>
      <w:r>
        <w:rPr>
          <w:rFonts w:hint="eastAsia"/>
        </w:rPr>
        <w:t xml:space="preserve">개의 </w:t>
      </w:r>
      <w:proofErr w:type="spellStart"/>
      <w:r>
        <w:t>DataTemplate</w:t>
      </w:r>
      <w:proofErr w:type="spellEnd"/>
      <w:r>
        <w:rPr>
          <w:rFonts w:hint="eastAsia"/>
        </w:rPr>
        <w:t xml:space="preserve">이 정의되어 있으며 이는 </w:t>
      </w:r>
      <w:r w:rsidR="009301E7">
        <w:rPr>
          <w:rFonts w:hint="eastAsia"/>
        </w:rPr>
        <w:t xml:space="preserve">여러 </w:t>
      </w:r>
      <w:proofErr w:type="spellStart"/>
      <w:r w:rsidR="009301E7">
        <w:rPr>
          <w:rFonts w:hint="eastAsia"/>
        </w:rPr>
        <w:t>HubSection</w:t>
      </w:r>
      <w:proofErr w:type="spellEnd"/>
      <w:r w:rsidR="009301E7">
        <w:rPr>
          <w:rFonts w:hint="eastAsia"/>
        </w:rPr>
        <w:t xml:space="preserve">의 </w:t>
      </w:r>
      <w:r>
        <w:rPr>
          <w:rFonts w:hint="eastAsia"/>
        </w:rPr>
        <w:t>각각의 리스트 아이템들의 레이아웃을</w:t>
      </w:r>
      <w:r w:rsidR="009301E7">
        <w:rPr>
          <w:rFonts w:hint="eastAsia"/>
        </w:rPr>
        <w:t xml:space="preserve"> 정의합니다.</w:t>
      </w:r>
      <w:r>
        <w:rPr>
          <w:rFonts w:hint="eastAsia"/>
        </w:rPr>
        <w:t xml:space="preserve"> </w:t>
      </w:r>
    </w:p>
    <w:p w14:paraId="3E8ECD76" w14:textId="77777777" w:rsidR="009301E7" w:rsidRDefault="009301E7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텍스트 편집기의 </w:t>
      </w:r>
      <w:r>
        <w:t>65</w:t>
      </w:r>
      <w:r>
        <w:rPr>
          <w:rFonts w:hint="eastAsia"/>
        </w:rPr>
        <w:t>번째 줄로 이동합니다.</w:t>
      </w:r>
      <w:r>
        <w:t xml:space="preserve"> Hub </w:t>
      </w:r>
      <w:r>
        <w:rPr>
          <w:rFonts w:hint="eastAsia"/>
        </w:rPr>
        <w:t>컨트롤의 배경이미지가 지정되어있습니다.</w:t>
      </w:r>
      <w:r>
        <w:t xml:space="preserve"> (Page</w:t>
      </w:r>
      <w:r>
        <w:rPr>
          <w:rFonts w:hint="eastAsia"/>
        </w:rPr>
        <w:t>의 배경이미지가 아님에 유의합니다.</w:t>
      </w:r>
      <w:r>
        <w:t>)</w:t>
      </w:r>
    </w:p>
    <w:p w14:paraId="794C6C6D" w14:textId="79B9543D" w:rsidR="009301E7" w:rsidRDefault="009301E7" w:rsidP="009301E7">
      <w:pPr>
        <w:pStyle w:val="ListParagraph"/>
        <w:ind w:leftChars="0"/>
      </w:pPr>
      <w:r>
        <w:rPr>
          <w:noProof/>
        </w:rPr>
        <w:drawing>
          <wp:inline distT="0" distB="0" distL="0" distR="0" wp14:anchorId="55E1AFC8" wp14:editId="4E215CCE">
            <wp:extent cx="4610100" cy="523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3648" w14:textId="0E12A0BD" w:rsidR="009301E7" w:rsidRDefault="009301E7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솔루션 탐색기의 </w:t>
      </w:r>
      <w:r>
        <w:t xml:space="preserve">Assets </w:t>
      </w:r>
      <w:r>
        <w:rPr>
          <w:rFonts w:hint="eastAsia"/>
        </w:rPr>
        <w:t xml:space="preserve">폴더를 확장하여 두개의 </w:t>
      </w:r>
      <w:r>
        <w:t xml:space="preserve">Hub </w:t>
      </w:r>
      <w:r>
        <w:rPr>
          <w:rFonts w:hint="eastAsia"/>
        </w:rPr>
        <w:t>배경이미지가 있음을 확인합니다.</w:t>
      </w:r>
      <w:r>
        <w:t xml:space="preserve"> </w:t>
      </w:r>
      <w:r>
        <w:rPr>
          <w:rFonts w:hint="eastAsia"/>
        </w:rPr>
        <w:t>아래와 같은 이름 규칙을 따르면 테마에 따라 별도의 코딩없이도 윈도우가 알맞은 이미지를 선택하여 줍니다.</w:t>
      </w:r>
      <w:r>
        <w:t xml:space="preserve"> </w:t>
      </w:r>
    </w:p>
    <w:p w14:paraId="6A5796E4" w14:textId="4A1563AC" w:rsidR="008A402A" w:rsidRDefault="009301E7" w:rsidP="009301E7">
      <w:pPr>
        <w:pStyle w:val="ListParagraph"/>
        <w:ind w:leftChars="0"/>
      </w:pPr>
      <w:r>
        <w:rPr>
          <w:noProof/>
        </w:rPr>
        <w:drawing>
          <wp:inline distT="0" distB="0" distL="0" distR="0" wp14:anchorId="319DA7F5" wp14:editId="0841401E">
            <wp:extent cx="3448050" cy="695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D4E6" w14:textId="725FFC14" w:rsidR="000561EF" w:rsidRDefault="009301E7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좌측의 </w:t>
      </w:r>
      <w:r>
        <w:t xml:space="preserve">Device </w:t>
      </w:r>
      <w:r>
        <w:rPr>
          <w:rFonts w:hint="eastAsia"/>
        </w:rPr>
        <w:t>탭을 클릭한 후 애플리케이션의 테마를 변경해 봅니다.</w:t>
      </w:r>
      <w:r>
        <w:t xml:space="preserve"> Hub</w:t>
      </w:r>
      <w:r>
        <w:rPr>
          <w:rFonts w:hint="eastAsia"/>
        </w:rPr>
        <w:t>의 배경이미지가 변경되는 것을 확인하실 수 있습니다.</w:t>
      </w:r>
      <w:r>
        <w:t xml:space="preserve"> </w:t>
      </w:r>
    </w:p>
    <w:p w14:paraId="0B6EE8AA" w14:textId="091A20E8" w:rsidR="005A1D16" w:rsidRDefault="009301E7" w:rsidP="005A1D16">
      <w:pPr>
        <w:pStyle w:val="ListParagraph"/>
        <w:ind w:leftChars="0"/>
      </w:pPr>
      <w:r>
        <w:rPr>
          <w:noProof/>
        </w:rPr>
        <w:drawing>
          <wp:inline distT="0" distB="0" distL="0" distR="0" wp14:anchorId="1FC9D15E" wp14:editId="7B60A544">
            <wp:extent cx="2519424" cy="2990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7731" cy="300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D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5B11"/>
    <w:multiLevelType w:val="hybridMultilevel"/>
    <w:tmpl w:val="CBA4EB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4A4621"/>
    <w:multiLevelType w:val="hybridMultilevel"/>
    <w:tmpl w:val="1DD25B7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0546B1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1464E78"/>
    <w:multiLevelType w:val="hybridMultilevel"/>
    <w:tmpl w:val="3AECDB2A"/>
    <w:lvl w:ilvl="0" w:tplc="0A3AA4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CEB25C4"/>
    <w:multiLevelType w:val="hybridMultilevel"/>
    <w:tmpl w:val="0A6C3E96"/>
    <w:lvl w:ilvl="0" w:tplc="F84E58B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F622366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1392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049463D"/>
    <w:multiLevelType w:val="hybridMultilevel"/>
    <w:tmpl w:val="1B3053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03DCE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4587B03"/>
    <w:multiLevelType w:val="hybridMultilevel"/>
    <w:tmpl w:val="E4CC0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46719CA"/>
    <w:multiLevelType w:val="hybridMultilevel"/>
    <w:tmpl w:val="450C33C4"/>
    <w:lvl w:ilvl="0" w:tplc="08090019">
      <w:start w:val="1"/>
      <w:numFmt w:val="lowerLetter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0">
    <w:nsid w:val="3FE43EB2"/>
    <w:multiLevelType w:val="hybridMultilevel"/>
    <w:tmpl w:val="D96C85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0BD584E"/>
    <w:multiLevelType w:val="hybridMultilevel"/>
    <w:tmpl w:val="C59C83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6ED4317"/>
    <w:multiLevelType w:val="hybridMultilevel"/>
    <w:tmpl w:val="58004ED4"/>
    <w:lvl w:ilvl="0" w:tplc="0BCE4F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47041CBE"/>
    <w:multiLevelType w:val="hybridMultilevel"/>
    <w:tmpl w:val="C35ADB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476D55E5"/>
    <w:multiLevelType w:val="hybridMultilevel"/>
    <w:tmpl w:val="EBFE00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EC40BCA"/>
    <w:multiLevelType w:val="hybridMultilevel"/>
    <w:tmpl w:val="99D27C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F4061F4"/>
    <w:multiLevelType w:val="hybridMultilevel"/>
    <w:tmpl w:val="F9446BA2"/>
    <w:lvl w:ilvl="0" w:tplc="C3EA7C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03E6715"/>
    <w:multiLevelType w:val="hybridMultilevel"/>
    <w:tmpl w:val="24DA35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091646A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847486E"/>
    <w:multiLevelType w:val="hybridMultilevel"/>
    <w:tmpl w:val="408A5042"/>
    <w:lvl w:ilvl="0" w:tplc="F84E58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8E60000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C2A4736"/>
    <w:multiLevelType w:val="hybridMultilevel"/>
    <w:tmpl w:val="3DB81996"/>
    <w:lvl w:ilvl="0" w:tplc="04090019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7CB04B3D"/>
    <w:multiLevelType w:val="hybridMultilevel"/>
    <w:tmpl w:val="2D8493E8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12"/>
  </w:num>
  <w:num w:numId="2">
    <w:abstractNumId w:val="16"/>
  </w:num>
  <w:num w:numId="3">
    <w:abstractNumId w:val="19"/>
  </w:num>
  <w:num w:numId="4">
    <w:abstractNumId w:val="21"/>
  </w:num>
  <w:num w:numId="5">
    <w:abstractNumId w:val="3"/>
  </w:num>
  <w:num w:numId="6">
    <w:abstractNumId w:val="1"/>
  </w:num>
  <w:num w:numId="7">
    <w:abstractNumId w:val="11"/>
  </w:num>
  <w:num w:numId="8">
    <w:abstractNumId w:val="14"/>
  </w:num>
  <w:num w:numId="9">
    <w:abstractNumId w:val="0"/>
  </w:num>
  <w:num w:numId="10">
    <w:abstractNumId w:val="8"/>
  </w:num>
  <w:num w:numId="11">
    <w:abstractNumId w:val="10"/>
  </w:num>
  <w:num w:numId="12">
    <w:abstractNumId w:val="20"/>
  </w:num>
  <w:num w:numId="13">
    <w:abstractNumId w:val="22"/>
  </w:num>
  <w:num w:numId="14">
    <w:abstractNumId w:val="4"/>
  </w:num>
  <w:num w:numId="15">
    <w:abstractNumId w:val="9"/>
  </w:num>
  <w:num w:numId="16">
    <w:abstractNumId w:val="13"/>
  </w:num>
  <w:num w:numId="17">
    <w:abstractNumId w:val="2"/>
  </w:num>
  <w:num w:numId="18">
    <w:abstractNumId w:val="5"/>
  </w:num>
  <w:num w:numId="19">
    <w:abstractNumId w:val="18"/>
  </w:num>
  <w:num w:numId="20">
    <w:abstractNumId w:val="7"/>
  </w:num>
  <w:num w:numId="21">
    <w:abstractNumId w:val="17"/>
  </w:num>
  <w:num w:numId="22">
    <w:abstractNumId w:val="6"/>
  </w:num>
  <w:num w:numId="23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agan Hwang">
    <w15:presenceInfo w15:providerId="AD" w15:userId="S-1-5-21-2146773085-903363285-719344707-5043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D0A"/>
    <w:rsid w:val="000561EF"/>
    <w:rsid w:val="000676AD"/>
    <w:rsid w:val="00087CD7"/>
    <w:rsid w:val="00090733"/>
    <w:rsid w:val="000977D6"/>
    <w:rsid w:val="000B14FE"/>
    <w:rsid w:val="000B7C67"/>
    <w:rsid w:val="000C1BA6"/>
    <w:rsid w:val="000E170E"/>
    <w:rsid w:val="000E2401"/>
    <w:rsid w:val="00116E5D"/>
    <w:rsid w:val="001262A7"/>
    <w:rsid w:val="00136225"/>
    <w:rsid w:val="00145613"/>
    <w:rsid w:val="001506A9"/>
    <w:rsid w:val="0016057F"/>
    <w:rsid w:val="001C4D0A"/>
    <w:rsid w:val="001E17E8"/>
    <w:rsid w:val="001E2D9E"/>
    <w:rsid w:val="001F7BA6"/>
    <w:rsid w:val="002256CB"/>
    <w:rsid w:val="002646CC"/>
    <w:rsid w:val="002C1661"/>
    <w:rsid w:val="002C5C3B"/>
    <w:rsid w:val="002F3F71"/>
    <w:rsid w:val="0031274E"/>
    <w:rsid w:val="00345D06"/>
    <w:rsid w:val="00371C22"/>
    <w:rsid w:val="003B4EAC"/>
    <w:rsid w:val="003B709C"/>
    <w:rsid w:val="003C1EFD"/>
    <w:rsid w:val="003F4CF9"/>
    <w:rsid w:val="00421FC8"/>
    <w:rsid w:val="004350C0"/>
    <w:rsid w:val="00490E54"/>
    <w:rsid w:val="004931C1"/>
    <w:rsid w:val="00497339"/>
    <w:rsid w:val="00557D5F"/>
    <w:rsid w:val="00557D89"/>
    <w:rsid w:val="00571D7D"/>
    <w:rsid w:val="00591D49"/>
    <w:rsid w:val="005A03D7"/>
    <w:rsid w:val="005A175F"/>
    <w:rsid w:val="005A1D16"/>
    <w:rsid w:val="005C0C5D"/>
    <w:rsid w:val="005D36DD"/>
    <w:rsid w:val="00646AE3"/>
    <w:rsid w:val="00673FD2"/>
    <w:rsid w:val="006B2719"/>
    <w:rsid w:val="006C1F93"/>
    <w:rsid w:val="006D653A"/>
    <w:rsid w:val="006E7AC0"/>
    <w:rsid w:val="00703AC2"/>
    <w:rsid w:val="00714510"/>
    <w:rsid w:val="0074320D"/>
    <w:rsid w:val="00767F9F"/>
    <w:rsid w:val="007743F0"/>
    <w:rsid w:val="007846CB"/>
    <w:rsid w:val="007D61A0"/>
    <w:rsid w:val="00805251"/>
    <w:rsid w:val="0080534F"/>
    <w:rsid w:val="008612BF"/>
    <w:rsid w:val="0089200E"/>
    <w:rsid w:val="008A402A"/>
    <w:rsid w:val="009073CC"/>
    <w:rsid w:val="00916FA3"/>
    <w:rsid w:val="0092647D"/>
    <w:rsid w:val="009301E7"/>
    <w:rsid w:val="0095370C"/>
    <w:rsid w:val="00971473"/>
    <w:rsid w:val="00976712"/>
    <w:rsid w:val="0099669E"/>
    <w:rsid w:val="009A3FAD"/>
    <w:rsid w:val="009B787C"/>
    <w:rsid w:val="009C605C"/>
    <w:rsid w:val="00A35CFD"/>
    <w:rsid w:val="00A8279B"/>
    <w:rsid w:val="00A97247"/>
    <w:rsid w:val="00AA6B8A"/>
    <w:rsid w:val="00AB1E9B"/>
    <w:rsid w:val="00AB4AF7"/>
    <w:rsid w:val="00AB6549"/>
    <w:rsid w:val="00AB7BE2"/>
    <w:rsid w:val="00AD537D"/>
    <w:rsid w:val="00AD6484"/>
    <w:rsid w:val="00B1706B"/>
    <w:rsid w:val="00B218B4"/>
    <w:rsid w:val="00B56339"/>
    <w:rsid w:val="00B72FCC"/>
    <w:rsid w:val="00B75150"/>
    <w:rsid w:val="00BF63DC"/>
    <w:rsid w:val="00C10A44"/>
    <w:rsid w:val="00C2536B"/>
    <w:rsid w:val="00C5102D"/>
    <w:rsid w:val="00C5494D"/>
    <w:rsid w:val="00C6259E"/>
    <w:rsid w:val="00C763D9"/>
    <w:rsid w:val="00C93005"/>
    <w:rsid w:val="00CB101C"/>
    <w:rsid w:val="00CB4094"/>
    <w:rsid w:val="00CE03B1"/>
    <w:rsid w:val="00CF7121"/>
    <w:rsid w:val="00D139F5"/>
    <w:rsid w:val="00D16A5A"/>
    <w:rsid w:val="00D2686A"/>
    <w:rsid w:val="00D4029E"/>
    <w:rsid w:val="00D42F70"/>
    <w:rsid w:val="00D607C5"/>
    <w:rsid w:val="00DB4DCC"/>
    <w:rsid w:val="00DE0A27"/>
    <w:rsid w:val="00DE40BC"/>
    <w:rsid w:val="00E027DB"/>
    <w:rsid w:val="00E21D57"/>
    <w:rsid w:val="00E23993"/>
    <w:rsid w:val="00E24655"/>
    <w:rsid w:val="00E2493D"/>
    <w:rsid w:val="00E57104"/>
    <w:rsid w:val="00E578BE"/>
    <w:rsid w:val="00E70437"/>
    <w:rsid w:val="00EC595D"/>
    <w:rsid w:val="00EC7AF9"/>
    <w:rsid w:val="00ED3F5B"/>
    <w:rsid w:val="00EE65D7"/>
    <w:rsid w:val="00F07FE4"/>
    <w:rsid w:val="00F4199A"/>
    <w:rsid w:val="00F506C5"/>
    <w:rsid w:val="00F51158"/>
    <w:rsid w:val="00F810D7"/>
    <w:rsid w:val="00F81AC9"/>
    <w:rsid w:val="00F8266F"/>
    <w:rsid w:val="00FB07BA"/>
    <w:rsid w:val="00FC1E75"/>
    <w:rsid w:val="00FD2836"/>
    <w:rsid w:val="00FD5DB5"/>
    <w:rsid w:val="00FE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FA9F"/>
  <w15:chartTrackingRefBased/>
  <w15:docId w15:val="{7DAD4CE5-D5A7-406E-833F-2F4BD0D6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EFD"/>
  </w:style>
  <w:style w:type="paragraph" w:styleId="Heading1">
    <w:name w:val="heading 1"/>
    <w:basedOn w:val="Normal"/>
    <w:next w:val="Normal"/>
    <w:link w:val="Heading1Char"/>
    <w:uiPriority w:val="9"/>
    <w:qFormat/>
    <w:rsid w:val="003C1EF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EF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EF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E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E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E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E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E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D0A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uiPriority w:val="9"/>
    <w:rsid w:val="003C1E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1EF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C1E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EFD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D28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D2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71C2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1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1158"/>
    <w:rPr>
      <w:rFonts w:ascii="굴림체" w:eastAsia="굴림체" w:hAnsi="굴림체" w:cs="굴림체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D61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61A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61A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61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61A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1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1A0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EF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EF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EF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EFD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EF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EF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1EF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EF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1EF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C1EFD"/>
    <w:rPr>
      <w:b/>
      <w:bCs/>
    </w:rPr>
  </w:style>
  <w:style w:type="character" w:styleId="Emphasis">
    <w:name w:val="Emphasis"/>
    <w:basedOn w:val="DefaultParagraphFont"/>
    <w:uiPriority w:val="20"/>
    <w:qFormat/>
    <w:rsid w:val="003C1EFD"/>
    <w:rPr>
      <w:i/>
      <w:iCs/>
    </w:rPr>
  </w:style>
  <w:style w:type="paragraph" w:styleId="NoSpacing">
    <w:name w:val="No Spacing"/>
    <w:uiPriority w:val="1"/>
    <w:qFormat/>
    <w:rsid w:val="003C1E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1EF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EF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EFD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EF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1EF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1EF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1EF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1EF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C1EF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1E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4B5D9-78E9-44BA-A4B0-58329B7EF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4861</TotalTime>
  <Pages>4</Pages>
  <Words>294</Words>
  <Characters>1681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IT</Company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Hwang</dc:creator>
  <cp:keywords/>
  <dc:description/>
  <cp:lastModifiedBy>Reagan Hwang</cp:lastModifiedBy>
  <cp:revision>63</cp:revision>
  <dcterms:created xsi:type="dcterms:W3CDTF">2014-04-29T08:18:00Z</dcterms:created>
  <dcterms:modified xsi:type="dcterms:W3CDTF">2014-07-01T06:30:00Z</dcterms:modified>
</cp:coreProperties>
</file>