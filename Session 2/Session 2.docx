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3FA9F" w14:textId="2A809993" w:rsidR="001C4D0A" w:rsidRDefault="00F51158" w:rsidP="001C4D0A">
      <w:pPr>
        <w:pStyle w:val="a4"/>
      </w:pPr>
      <w:r>
        <w:rPr>
          <w:rFonts w:hint="eastAsia"/>
        </w:rPr>
        <w:t>Windows Phone 8.1</w:t>
      </w:r>
      <w:r>
        <w:t xml:space="preserve"> </w:t>
      </w:r>
      <w:r w:rsidR="001C4D0A">
        <w:t xml:space="preserve">App </w:t>
      </w:r>
      <w:r w:rsidR="001C4D0A">
        <w:rPr>
          <w:rFonts w:hint="eastAsia"/>
        </w:rPr>
        <w:t>개발 실습</w:t>
      </w:r>
      <w:r w:rsidR="00591D49">
        <w:rPr>
          <w:rFonts w:hint="eastAsia"/>
        </w:rPr>
        <w:t>(</w:t>
      </w:r>
      <w:proofErr w:type="spellStart"/>
      <w:r w:rsidR="00591D49">
        <w:t>ContosoCookbook</w:t>
      </w:r>
      <w:proofErr w:type="spellEnd"/>
      <w:r w:rsidR="00591D49">
        <w:t>)</w:t>
      </w:r>
    </w:p>
    <w:p w14:paraId="50547A52" w14:textId="77777777" w:rsidR="00497339" w:rsidRPr="00497339" w:rsidRDefault="00497339" w:rsidP="00497339"/>
    <w:p w14:paraId="7258FAD2" w14:textId="7F66AF5D" w:rsidR="006E7AC0" w:rsidRPr="00145613" w:rsidRDefault="00145613" w:rsidP="00145613">
      <w:r>
        <w:rPr>
          <w:rFonts w:hint="eastAsia"/>
        </w:rPr>
        <w:t>이번 세션에서는 레이아웃 컨트롤,</w:t>
      </w:r>
      <w:r>
        <w:t xml:space="preserve"> </w:t>
      </w:r>
      <w:r>
        <w:rPr>
          <w:rFonts w:hint="eastAsia"/>
        </w:rPr>
        <w:t>앱바,</w:t>
      </w:r>
      <w:r>
        <w:t xml:space="preserve"> </w:t>
      </w:r>
      <w:r>
        <w:rPr>
          <w:rFonts w:hint="eastAsia"/>
        </w:rPr>
        <w:t>시스템 트레이,</w:t>
      </w:r>
      <w:r>
        <w:t xml:space="preserve"> </w:t>
      </w:r>
      <w:r>
        <w:rPr>
          <w:rFonts w:hint="eastAsia"/>
        </w:rPr>
        <w:t>스타일과 테마</w:t>
      </w:r>
      <w:r w:rsidR="006E7AC0">
        <w:rPr>
          <w:rFonts w:hint="eastAsia"/>
        </w:rPr>
        <w:t>를 다루는 법에 대해 설명하는 것을 목적으로 합니다.</w:t>
      </w:r>
    </w:p>
    <w:p w14:paraId="06EB0250" w14:textId="5854AC6F" w:rsidR="00145613" w:rsidRPr="00145613" w:rsidRDefault="00145613" w:rsidP="00145613">
      <w:pPr>
        <w:pStyle w:val="1"/>
      </w:pPr>
      <w:r>
        <w:rPr>
          <w:rFonts w:hint="eastAsia"/>
        </w:rPr>
        <w:t>레이아웃 컨트롤</w:t>
      </w:r>
      <w:r w:rsidR="009073CC">
        <w:rPr>
          <w:rFonts w:hint="eastAsia"/>
        </w:rPr>
        <w:t xml:space="preserve"> 다뤄보기</w:t>
      </w:r>
    </w:p>
    <w:p w14:paraId="1853FABA" w14:textId="3069C39A" w:rsidR="001C4D0A" w:rsidRPr="001C4D0A" w:rsidRDefault="00145613" w:rsidP="001C4D0A">
      <w:r>
        <w:rPr>
          <w:rFonts w:hint="eastAsia"/>
        </w:rPr>
        <w:t xml:space="preserve">페이지의 레이아웃을 디자인하고 </w:t>
      </w:r>
      <w:r>
        <w:t>Grid</w:t>
      </w:r>
      <w:r>
        <w:rPr>
          <w:rFonts w:hint="eastAsia"/>
        </w:rPr>
        <w:t xml:space="preserve">와 </w:t>
      </w:r>
      <w:proofErr w:type="spellStart"/>
      <w:r>
        <w:t>StackPanel</w:t>
      </w:r>
      <w:proofErr w:type="spellEnd"/>
      <w:r>
        <w:t xml:space="preserve"> </w:t>
      </w:r>
      <w:r>
        <w:rPr>
          <w:rFonts w:hint="eastAsia"/>
        </w:rPr>
        <w:t xml:space="preserve">같은 기본 레이아웃 컨트롤에 대해 </w:t>
      </w:r>
      <w:r w:rsidR="00497339">
        <w:rPr>
          <w:rFonts w:hint="eastAsia"/>
        </w:rPr>
        <w:t>다뤄봅니다.</w:t>
      </w:r>
    </w:p>
    <w:p w14:paraId="1853FABB" w14:textId="6C1A3CEA" w:rsidR="001C4D0A" w:rsidRDefault="009073CC" w:rsidP="009B787C">
      <w:pPr>
        <w:pStyle w:val="a3"/>
        <w:numPr>
          <w:ilvl w:val="0"/>
          <w:numId w:val="3"/>
        </w:numPr>
      </w:pPr>
      <w:r>
        <w:rPr>
          <w:rFonts w:hint="eastAsia"/>
        </w:rPr>
        <w:t>Session 2 Demos</w:t>
      </w:r>
      <w:r>
        <w:t xml:space="preserve"> </w:t>
      </w:r>
      <w:r>
        <w:rPr>
          <w:rFonts w:hint="eastAsia"/>
        </w:rPr>
        <w:t xml:space="preserve">폴더 안의 </w:t>
      </w:r>
      <w:r w:rsidR="00E23993">
        <w:t xml:space="preserve">2 -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</w:t>
      </w:r>
      <w:bookmarkStart w:id="0" w:name="_GoBack"/>
      <w:bookmarkEnd w:id="0"/>
      <w:r>
        <w:rPr>
          <w:rFonts w:hint="eastAsia"/>
        </w:rPr>
        <w:t xml:space="preserve"> 파일을 엽니다.</w:t>
      </w:r>
      <w:r>
        <w:t xml:space="preserve"> </w:t>
      </w:r>
    </w:p>
    <w:p w14:paraId="30333DF8" w14:textId="77777777" w:rsidR="00805251" w:rsidRDefault="00805251" w:rsidP="009B787C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Solution Explorer에서 </w:t>
      </w:r>
      <w:proofErr w:type="spellStart"/>
      <w:r>
        <w:rPr>
          <w:rFonts w:hint="eastAsia"/>
        </w:rP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</w:p>
    <w:p w14:paraId="242879B3" w14:textId="020C515B" w:rsidR="00087CD7" w:rsidRDefault="00805251" w:rsidP="009B787C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텍스트 편집기에서 </w:t>
      </w:r>
      <w:r>
        <w:t>&lt;</w:t>
      </w:r>
      <w:r>
        <w:rPr>
          <w:rFonts w:hint="eastAsia"/>
        </w:rPr>
        <w:t xml:space="preserve">Grid&gt; </w:t>
      </w:r>
      <w:r w:rsidR="00646AE3">
        <w:rPr>
          <w:rFonts w:hint="eastAsia"/>
        </w:rPr>
        <w:t xml:space="preserve">컨트롤을 </w:t>
      </w:r>
      <w:r>
        <w:rPr>
          <w:rFonts w:hint="eastAsia"/>
        </w:rPr>
        <w:t>선택합니다</w:t>
      </w:r>
      <w:r>
        <w:t>.</w:t>
      </w:r>
    </w:p>
    <w:p w14:paraId="7914F8DB" w14:textId="511F760C" w:rsidR="00087CD7" w:rsidRDefault="00087CD7" w:rsidP="00087CD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아래 그림과 같이 </w:t>
      </w:r>
      <w:r>
        <w:t>Grid</w:t>
      </w:r>
      <w:r>
        <w:rPr>
          <w:rFonts w:hint="eastAsia"/>
        </w:rPr>
        <w:t xml:space="preserve">를 두 줄로 나누기 위해 </w:t>
      </w:r>
      <w:r w:rsidR="00AD6484">
        <w:rPr>
          <w:rFonts w:hint="eastAsia"/>
        </w:rPr>
        <w:t>디자이너 편집기</w:t>
      </w:r>
      <w:r>
        <w:rPr>
          <w:rFonts w:hint="eastAsia"/>
        </w:rPr>
        <w:t xml:space="preserve">에서 </w:t>
      </w:r>
      <w:r>
        <w:t>Grid</w:t>
      </w:r>
      <w:r>
        <w:rPr>
          <w:rFonts w:hint="eastAsia"/>
        </w:rPr>
        <w:t>의 모서리를 클릭합니다.</w:t>
      </w:r>
      <w:r>
        <w:t xml:space="preserve"> </w:t>
      </w:r>
      <w:r>
        <w:rPr>
          <w:rFonts w:hint="eastAsia"/>
        </w:rPr>
        <w:t>대략 제목 부분과 컨텐츠 부분으로 나누어지도록 합니다.</w:t>
      </w:r>
    </w:p>
    <w:p w14:paraId="34B3A326" w14:textId="59FEDD7E" w:rsidR="00E578BE" w:rsidRDefault="00E578BE" w:rsidP="00E578BE">
      <w:pPr>
        <w:pStyle w:val="a3"/>
        <w:ind w:left="760"/>
      </w:pPr>
      <w:r>
        <w:rPr>
          <w:noProof/>
        </w:rPr>
        <w:drawing>
          <wp:inline distT="0" distB="0" distL="0" distR="0" wp14:anchorId="21841E8A" wp14:editId="64945FF5">
            <wp:extent cx="2247900" cy="118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9834" cy="120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EBBA" w14:textId="34E0B5E2" w:rsidR="00E578BE" w:rsidRDefault="00E578BE" w:rsidP="00087CD7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StackPanel</w:t>
      </w:r>
      <w:proofErr w:type="spellEnd"/>
      <w:r w:rsidR="00646AE3">
        <w:t xml:space="preserve"> </w:t>
      </w:r>
      <w:r w:rsidR="00646AE3">
        <w:rPr>
          <w:rFonts w:hint="eastAsia"/>
        </w:rPr>
        <w:t>컨트롤</w:t>
      </w:r>
      <w:r>
        <w:rPr>
          <w:rFonts w:hint="eastAsia"/>
        </w:rPr>
        <w:t xml:space="preserve">을 </w:t>
      </w:r>
      <w:r w:rsidR="00976712">
        <w:rPr>
          <w:rFonts w:hint="eastAsia"/>
        </w:rPr>
        <w:t xml:space="preserve">마우스로 </w:t>
      </w:r>
      <w:proofErr w:type="spellStart"/>
      <w:r w:rsidR="00976712">
        <w:rPr>
          <w:rFonts w:hint="eastAsia"/>
        </w:rPr>
        <w:t>드래그앤</w:t>
      </w:r>
      <w:proofErr w:type="spellEnd"/>
      <w:r w:rsidR="00976712">
        <w:rPr>
          <w:rFonts w:hint="eastAsia"/>
        </w:rPr>
        <w:t xml:space="preserve"> </w:t>
      </w:r>
      <w:proofErr w:type="spellStart"/>
      <w:r w:rsidR="00976712">
        <w:rPr>
          <w:rFonts w:hint="eastAsia"/>
        </w:rPr>
        <w:t>드랍하여</w:t>
      </w:r>
      <w:proofErr w:type="spellEnd"/>
      <w:r w:rsidR="00976712">
        <w:rPr>
          <w:rFonts w:hint="eastAsia"/>
        </w:rPr>
        <w:t xml:space="preserve"> </w:t>
      </w:r>
      <w:r w:rsidR="00AD6484">
        <w:rPr>
          <w:rFonts w:hint="eastAsia"/>
        </w:rPr>
        <w:t>디자이너 편집기</w:t>
      </w:r>
      <w:r w:rsidR="00976712">
        <w:rPr>
          <w:rFonts w:hint="eastAsia"/>
        </w:rPr>
        <w:t>에 추가합니다.</w:t>
      </w:r>
      <w:r w:rsidR="00FC1E75">
        <w:t xml:space="preserve"> </w:t>
      </w:r>
    </w:p>
    <w:p w14:paraId="3B31851E" w14:textId="1253C0C2" w:rsidR="00FC1E75" w:rsidRDefault="00FC1E75" w:rsidP="00FC1E75">
      <w:pPr>
        <w:pStyle w:val="a3"/>
        <w:ind w:left="760"/>
      </w:pPr>
      <w:r>
        <w:rPr>
          <w:noProof/>
        </w:rPr>
        <w:drawing>
          <wp:inline distT="0" distB="0" distL="0" distR="0" wp14:anchorId="32168DF9" wp14:editId="4D7A3A77">
            <wp:extent cx="2790825" cy="24483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5132" cy="245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50E5" w14:textId="2377307D" w:rsidR="00FC1E75" w:rsidRDefault="00646AE3" w:rsidP="00971473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 xml:space="preserve">디자이너 편집기에서 추가된 </w:t>
      </w:r>
      <w:proofErr w:type="spellStart"/>
      <w:r w:rsidR="00FC1E75">
        <w:rPr>
          <w:rFonts w:hint="eastAsia"/>
        </w:rPr>
        <w:t>StackPanel</w:t>
      </w:r>
      <w:proofErr w:type="spellEnd"/>
      <w:r w:rsidR="00FC1E75">
        <w:rPr>
          <w:rFonts w:hint="eastAsia"/>
        </w:rPr>
        <w:t>을 선택하고 아래 그림과 같이 좌측 상단에 적당히 위치하게 합니다.</w:t>
      </w:r>
      <w:r w:rsidR="00971473" w:rsidRPr="00971473">
        <w:rPr>
          <w:rFonts w:hint="eastAsia"/>
        </w:rPr>
        <w:t xml:space="preserve"> </w:t>
      </w:r>
      <w:r w:rsidR="00971473">
        <w:rPr>
          <w:rFonts w:hint="eastAsia"/>
        </w:rPr>
        <w:t>이후 마우스 우클릭 한후 Layout &gt; Rest All</w:t>
      </w:r>
      <w:r w:rsidR="00971473">
        <w:t xml:space="preserve"> </w:t>
      </w:r>
      <w:r w:rsidR="00971473">
        <w:rPr>
          <w:rFonts w:hint="eastAsia"/>
        </w:rPr>
        <w:t>의 순서로 선택을 합니다.</w:t>
      </w:r>
      <w:r w:rsidR="00971473">
        <w:t xml:space="preserve"> </w:t>
      </w:r>
      <w:r w:rsidR="00971473">
        <w:rPr>
          <w:rFonts w:hint="eastAsia"/>
        </w:rPr>
        <w:t xml:space="preserve">이로서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의 여백을 없애고 </w:t>
      </w:r>
      <w:proofErr w:type="spellStart"/>
      <w:r w:rsidR="00971473">
        <w:t>StackPanel</w:t>
      </w:r>
      <w:proofErr w:type="spellEnd"/>
      <w:r w:rsidR="00971473">
        <w:rPr>
          <w:rFonts w:hint="eastAsia"/>
        </w:rPr>
        <w:t xml:space="preserve">이 상단의 </w:t>
      </w:r>
      <w:r w:rsidR="00971473">
        <w:t>Grid</w:t>
      </w:r>
      <w:r w:rsidR="00971473">
        <w:rPr>
          <w:rFonts w:hint="eastAsia"/>
        </w:rPr>
        <w:t>를 가득 채우게 됩니다.</w:t>
      </w:r>
      <w:r w:rsidR="00971473">
        <w:t xml:space="preserve"> </w:t>
      </w:r>
    </w:p>
    <w:p w14:paraId="568E8CEA" w14:textId="28FA183F" w:rsidR="00FC1E75" w:rsidRDefault="00FC1E75" w:rsidP="00FC1E75">
      <w:pPr>
        <w:pStyle w:val="a3"/>
        <w:ind w:left="760"/>
      </w:pPr>
      <w:r>
        <w:rPr>
          <w:noProof/>
        </w:rPr>
        <w:drawing>
          <wp:inline distT="0" distB="0" distL="0" distR="0" wp14:anchorId="1D810401" wp14:editId="7983600B">
            <wp:extent cx="2219325" cy="1012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14" cy="103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CC6F" w14:textId="4135C4F8" w:rsidR="00976712" w:rsidRDefault="00FC1E75" w:rsidP="00FC1E75">
      <w:pPr>
        <w:pStyle w:val="a3"/>
        <w:numPr>
          <w:ilvl w:val="0"/>
          <w:numId w:val="3"/>
        </w:numPr>
      </w:pPr>
      <w:r>
        <w:rPr>
          <w:rFonts w:hint="eastAsia"/>
        </w:rPr>
        <w:t>Properties 창에서 Layout</w:t>
      </w:r>
      <w:r>
        <w:t xml:space="preserve"> </w:t>
      </w:r>
      <w:r w:rsidR="00976712">
        <w:rPr>
          <w:rFonts w:hint="eastAsia"/>
        </w:rPr>
        <w:t>영역을</w:t>
      </w:r>
      <w:r>
        <w:rPr>
          <w:rFonts w:hint="eastAsia"/>
        </w:rPr>
        <w:t xml:space="preserve"> 확장하고 </w:t>
      </w:r>
      <w:r>
        <w:t>Margin</w:t>
      </w:r>
      <w:r>
        <w:rPr>
          <w:rFonts w:hint="eastAsia"/>
        </w:rPr>
        <w:t xml:space="preserve">을 </w:t>
      </w:r>
      <w:r w:rsidR="00AD6484">
        <w:rPr>
          <w:rFonts w:hint="eastAsia"/>
        </w:rPr>
        <w:t xml:space="preserve">좌측 </w:t>
      </w:r>
      <w:r>
        <w:t>10</w:t>
      </w:r>
      <w:r w:rsidR="00AD6484">
        <w:t xml:space="preserve"> </w:t>
      </w:r>
      <w:r w:rsidR="00AD6484">
        <w:rPr>
          <w:rFonts w:hint="eastAsia"/>
        </w:rPr>
        <w:t>pixel</w:t>
      </w:r>
      <w:r>
        <w:t xml:space="preserve">, </w:t>
      </w:r>
      <w:r w:rsidR="00AD6484">
        <w:rPr>
          <w:rFonts w:hint="eastAsia"/>
        </w:rPr>
        <w:t>하단</w:t>
      </w:r>
      <w:r>
        <w:t xml:space="preserve"> 30</w:t>
      </w:r>
      <w:r w:rsidR="00AD6484">
        <w:t xml:space="preserve"> pixel</w:t>
      </w:r>
      <w:r>
        <w:t xml:space="preserve">로 </w:t>
      </w:r>
      <w:r>
        <w:rPr>
          <w:rFonts w:hint="eastAsia"/>
        </w:rPr>
        <w:t>설정합니다.</w:t>
      </w:r>
      <w:r w:rsidR="00976712">
        <w:t xml:space="preserve"> </w:t>
      </w:r>
    </w:p>
    <w:p w14:paraId="28962B12" w14:textId="77777777" w:rsidR="00976712" w:rsidRDefault="00976712" w:rsidP="00976712">
      <w:pPr>
        <w:pStyle w:val="a3"/>
        <w:ind w:left="760"/>
      </w:pPr>
      <w:r>
        <w:t>(10 pixel</w:t>
      </w:r>
      <w:r>
        <w:rPr>
          <w:rFonts w:hint="eastAsia"/>
        </w:rPr>
        <w:t xml:space="preserve">은 </w:t>
      </w:r>
      <w:r>
        <w:t xml:space="preserve">Windows XAML </w:t>
      </w:r>
      <w:r>
        <w:rPr>
          <w:rFonts w:hint="eastAsia"/>
        </w:rPr>
        <w:t>앱에서 주로 사용되는 크기입니다.</w:t>
      </w:r>
      <w:r>
        <w:t>)</w:t>
      </w:r>
      <w:r>
        <w:rPr>
          <w:rFonts w:hint="eastAsia"/>
        </w:rPr>
        <w:t xml:space="preserve"> </w:t>
      </w:r>
    </w:p>
    <w:p w14:paraId="23FF1EA4" w14:textId="77777777" w:rsidR="00976712" w:rsidRDefault="00976712" w:rsidP="00976712">
      <w:pPr>
        <w:pStyle w:val="a3"/>
        <w:ind w:left="760"/>
      </w:pPr>
      <w:r>
        <w:rPr>
          <w:noProof/>
        </w:rPr>
        <w:drawing>
          <wp:inline distT="0" distB="0" distL="0" distR="0" wp14:anchorId="03D0E7A0" wp14:editId="00529A07">
            <wp:extent cx="1712191" cy="157016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2924" cy="159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9BFB" w14:textId="3B6AE3D2" w:rsidR="00976712" w:rsidRDefault="00976712" w:rsidP="00976712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F150DB" w14:textId="37B5861F" w:rsidR="00976712" w:rsidRDefault="00976712" w:rsidP="00976712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 </w:t>
      </w:r>
      <w:r>
        <w:t>Text</w:t>
      </w:r>
      <w:r>
        <w:rPr>
          <w:rFonts w:hint="eastAsia"/>
        </w:rPr>
        <w:t xml:space="preserve">를 </w:t>
      </w:r>
      <w:r w:rsidRPr="00976712">
        <w:rPr>
          <w:rFonts w:hint="eastAsia"/>
          <w:b/>
        </w:rPr>
        <w:t>CONTOSO</w:t>
      </w:r>
      <w:r w:rsidRPr="00976712">
        <w:rPr>
          <w:b/>
        </w:rPr>
        <w:t xml:space="preserve"> COOKBOOK</w:t>
      </w:r>
      <w:r>
        <w:rPr>
          <w:rFonts w:hint="eastAsia"/>
        </w:rPr>
        <w:t>으로 변경합니다.</w:t>
      </w:r>
    </w:p>
    <w:p w14:paraId="193842BF" w14:textId="317301CD" w:rsidR="00976712" w:rsidRDefault="00AD6484" w:rsidP="00FC1E75">
      <w:pPr>
        <w:pStyle w:val="a3"/>
        <w:numPr>
          <w:ilvl w:val="0"/>
          <w:numId w:val="3"/>
        </w:numPr>
      </w:pPr>
      <w:r>
        <w:rPr>
          <w:rFonts w:hint="eastAsia"/>
        </w:rPr>
        <w:t>디자이너 편집기</w:t>
      </w:r>
      <w:r w:rsidR="00976712">
        <w:rPr>
          <w:rFonts w:hint="eastAsia"/>
        </w:rPr>
        <w:t xml:space="preserve">에서 </w:t>
      </w:r>
      <w:proofErr w:type="spellStart"/>
      <w:r w:rsidR="00976712">
        <w:t>TextBlock</w:t>
      </w:r>
      <w:proofErr w:type="spellEnd"/>
      <w:r w:rsidR="00976712">
        <w:rPr>
          <w:rFonts w:hint="eastAsia"/>
        </w:rPr>
        <w:t xml:space="preserve">을 마우스 </w:t>
      </w:r>
      <w:proofErr w:type="spellStart"/>
      <w:r w:rsidR="00976712">
        <w:rPr>
          <w:rFonts w:hint="eastAsia"/>
        </w:rPr>
        <w:t>우클릭</w:t>
      </w:r>
      <w:proofErr w:type="spellEnd"/>
      <w:r w:rsidR="00976712">
        <w:rPr>
          <w:rFonts w:hint="eastAsia"/>
        </w:rPr>
        <w:t xml:space="preserve"> </w:t>
      </w:r>
      <w:proofErr w:type="spellStart"/>
      <w:r w:rsidR="00976712">
        <w:rPr>
          <w:rFonts w:hint="eastAsia"/>
        </w:rPr>
        <w:t>한후</w:t>
      </w:r>
      <w:proofErr w:type="spellEnd"/>
      <w:r w:rsidR="00976712">
        <w:rPr>
          <w:rFonts w:hint="eastAsia"/>
        </w:rPr>
        <w:t xml:space="preserve"> </w:t>
      </w:r>
      <w:r w:rsidR="00BF63DC">
        <w:t xml:space="preserve">Edit Style </w:t>
      </w:r>
      <w:r w:rsidR="00976712">
        <w:t>&gt; Apply Resourc</w:t>
      </w:r>
      <w:r w:rsidR="00BF63DC">
        <w:t xml:space="preserve">e </w:t>
      </w:r>
      <w:r w:rsidR="00976712">
        <w:t xml:space="preserve">&gt; </w:t>
      </w:r>
      <w:proofErr w:type="spellStart"/>
      <w:r w:rsidR="00976712" w:rsidRPr="00AD6484">
        <w:rPr>
          <w:b/>
        </w:rPr>
        <w:t>TitleTextBlockStyle</w:t>
      </w:r>
      <w:proofErr w:type="spellEnd"/>
      <w:r w:rsidR="00976712">
        <w:rPr>
          <w:rFonts w:hint="eastAsia"/>
        </w:rPr>
        <w:t xml:space="preserve"> 의 순서로 </w:t>
      </w:r>
      <w:r w:rsidR="00971473">
        <w:rPr>
          <w:rFonts w:hint="eastAsia"/>
        </w:rPr>
        <w:t>선택을 합니다</w:t>
      </w:r>
      <w:r w:rsidR="00976712">
        <w:rPr>
          <w:rFonts w:hint="eastAsia"/>
        </w:rPr>
        <w:t>.</w:t>
      </w:r>
      <w:r w:rsidR="00976712">
        <w:t xml:space="preserve"> </w:t>
      </w:r>
    </w:p>
    <w:p w14:paraId="7F45211D" w14:textId="0A0ED99F" w:rsidR="00FC1E75" w:rsidRDefault="00AD6484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29CF0846" w14:textId="6AAD3067" w:rsidR="00AD6484" w:rsidRDefault="00AD6484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두 번째 </w:t>
      </w:r>
      <w:proofErr w:type="spellStart"/>
      <w:r>
        <w:t>TextBlock</w:t>
      </w:r>
      <w:proofErr w:type="spellEnd"/>
      <w:r w:rsidR="00971473">
        <w:t xml:space="preserve"> </w:t>
      </w:r>
      <w:r w:rsidR="00971473">
        <w:rPr>
          <w:rFonts w:hint="eastAsia"/>
        </w:rPr>
        <w:t>컨트롤</w:t>
      </w:r>
      <w:r>
        <w:rPr>
          <w:rFonts w:hint="eastAsia"/>
        </w:rPr>
        <w:t xml:space="preserve">을 마우스로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tackPanel</w:t>
      </w:r>
      <w:proofErr w:type="spellEnd"/>
      <w:r>
        <w:t xml:space="preserve"> </w:t>
      </w:r>
      <w:r>
        <w:rPr>
          <w:rFonts w:hint="eastAsia"/>
        </w:rPr>
        <w:t>영역에 추가합니다.</w:t>
      </w:r>
    </w:p>
    <w:p w14:paraId="390FAF90" w14:textId="0B950A0D" w:rsidR="00AD6484" w:rsidRDefault="00AD6484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</w:t>
      </w:r>
      <w:r>
        <w:t>Common</w:t>
      </w:r>
      <w:r>
        <w:rPr>
          <w:rFonts w:hint="eastAsia"/>
        </w:rPr>
        <w:t xml:space="preserve"> 영역을 확장하고</w:t>
      </w:r>
      <w:r>
        <w:t xml:space="preserve"> Text</w:t>
      </w:r>
      <w:r>
        <w:rPr>
          <w:rFonts w:hint="eastAsia"/>
        </w:rPr>
        <w:t xml:space="preserve">를 </w:t>
      </w:r>
      <w:r w:rsidRPr="00AD6484">
        <w:rPr>
          <w:b/>
        </w:rPr>
        <w:t>quiche Lorraine</w:t>
      </w:r>
      <w:r>
        <w:t xml:space="preserve"> </w:t>
      </w:r>
      <w:r>
        <w:rPr>
          <w:rFonts w:hint="eastAsia"/>
        </w:rPr>
        <w:t>으로 변경합니다.</w:t>
      </w:r>
      <w:r>
        <w:t xml:space="preserve"> </w:t>
      </w:r>
    </w:p>
    <w:p w14:paraId="2D859BA6" w14:textId="47FBBEE2" w:rsidR="00AD6484" w:rsidRDefault="00646AE3" w:rsidP="00AD6484">
      <w:pPr>
        <w:pStyle w:val="a3"/>
        <w:numPr>
          <w:ilvl w:val="0"/>
          <w:numId w:val="3"/>
        </w:numPr>
      </w:pPr>
      <w:r>
        <w:rPr>
          <w:rFonts w:hint="eastAsia"/>
        </w:rPr>
        <w:t>텍스트 편집기</w:t>
      </w:r>
      <w:r w:rsidR="00AD6484">
        <w:rPr>
          <w:rFonts w:hint="eastAsia"/>
        </w:rPr>
        <w:t xml:space="preserve">에서 두 번째 </w:t>
      </w:r>
      <w:proofErr w:type="spellStart"/>
      <w:r w:rsidR="00AD6484">
        <w:t>TextBlock</w:t>
      </w:r>
      <w:proofErr w:type="spellEnd"/>
      <w:r w:rsidR="00AD6484">
        <w:rPr>
          <w:rFonts w:hint="eastAsia"/>
        </w:rPr>
        <w:t xml:space="preserve">의 속성값에 </w:t>
      </w:r>
      <w:r w:rsidR="0074320D">
        <w:rPr>
          <w:rFonts w:hint="eastAsia"/>
        </w:rPr>
        <w:t xml:space="preserve">아래와 같이 </w:t>
      </w:r>
      <w:r w:rsidR="00AD6484">
        <w:rPr>
          <w:rFonts w:hint="eastAsia"/>
        </w:rPr>
        <w:t>추가합니다.</w:t>
      </w:r>
      <w:r w:rsidR="00AD6484">
        <w:t xml:space="preserve"> </w:t>
      </w:r>
    </w:p>
    <w:p w14:paraId="54AA12D6" w14:textId="11EAECE4" w:rsidR="00AD6484" w:rsidRDefault="00AD6484" w:rsidP="00AD6484">
      <w:pPr>
        <w:pStyle w:val="a3"/>
        <w:ind w:left="760"/>
        <w:rPr>
          <w:b/>
        </w:rPr>
      </w:pPr>
      <w:r w:rsidRPr="00AD6484">
        <w:rPr>
          <w:rFonts w:hint="eastAsia"/>
          <w:b/>
        </w:rPr>
        <w:t>Style=</w:t>
      </w:r>
      <w:proofErr w:type="gramStart"/>
      <w:r w:rsidRPr="00AD6484">
        <w:rPr>
          <w:b/>
        </w:rPr>
        <w:t>”{</w:t>
      </w:r>
      <w:proofErr w:type="spellStart"/>
      <w:proofErr w:type="gramEnd"/>
      <w:r w:rsidRPr="00AD6484">
        <w:rPr>
          <w:b/>
        </w:rPr>
        <w:t>StaticResource</w:t>
      </w:r>
      <w:proofErr w:type="spellEnd"/>
      <w:r w:rsidRPr="00AD6484">
        <w:rPr>
          <w:b/>
        </w:rPr>
        <w:t xml:space="preserve"> </w:t>
      </w:r>
      <w:proofErr w:type="spellStart"/>
      <w:r w:rsidRPr="00AD6484">
        <w:rPr>
          <w:b/>
        </w:rPr>
        <w:t>HeaderTextBlockStyle</w:t>
      </w:r>
      <w:proofErr w:type="spellEnd"/>
      <w:r w:rsidRPr="00AD6484">
        <w:rPr>
          <w:b/>
        </w:rPr>
        <w:t xml:space="preserve">}” </w:t>
      </w:r>
    </w:p>
    <w:p w14:paraId="7C8E9B46" w14:textId="317F65B6" w:rsidR="00AD6484" w:rsidRPr="00AD6484" w:rsidRDefault="00AD6484" w:rsidP="00AD6484">
      <w:pPr>
        <w:pStyle w:val="a3"/>
        <w:ind w:left="760"/>
      </w:pPr>
      <w:r>
        <w:t>11</w:t>
      </w:r>
      <w:r>
        <w:rPr>
          <w:rFonts w:hint="eastAsia"/>
        </w:rPr>
        <w:t>번과 같</w:t>
      </w:r>
      <w:r w:rsidR="0074320D">
        <w:rPr>
          <w:rFonts w:hint="eastAsia"/>
        </w:rPr>
        <w:t xml:space="preserve">이 디자이너 편집기에서 차례차례 </w:t>
      </w:r>
      <w:r w:rsidR="00971473">
        <w:rPr>
          <w:rFonts w:hint="eastAsia"/>
        </w:rPr>
        <w:t>하</w:t>
      </w:r>
      <w:r w:rsidR="0074320D">
        <w:rPr>
          <w:rFonts w:hint="eastAsia"/>
        </w:rPr>
        <w:t>는 방법으로</w:t>
      </w:r>
      <w:r>
        <w:rPr>
          <w:rFonts w:hint="eastAsia"/>
        </w:rPr>
        <w:t xml:space="preserve"> </w:t>
      </w:r>
      <w:r w:rsidR="0074320D">
        <w:rPr>
          <w:rFonts w:hint="eastAsia"/>
        </w:rPr>
        <w:t>하셔도 됩니다.</w:t>
      </w:r>
    </w:p>
    <w:p w14:paraId="535F097D" w14:textId="24E9715A" w:rsidR="0074320D" w:rsidRDefault="0074320D" w:rsidP="0074320D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Properties 창의 Layout 영역을 확장하고 Margin을 상단 </w:t>
      </w:r>
      <w:r>
        <w:t>20 pixel</w:t>
      </w:r>
      <w:r>
        <w:rPr>
          <w:rFonts w:hint="eastAsia"/>
        </w:rPr>
        <w:t>로 설정합니다.</w:t>
      </w:r>
    </w:p>
    <w:p w14:paraId="0574711F" w14:textId="0D586BAE" w:rsidR="0074320D" w:rsidRDefault="00646AE3" w:rsidP="002F3F71">
      <w:pPr>
        <w:pStyle w:val="a3"/>
        <w:numPr>
          <w:ilvl w:val="0"/>
          <w:numId w:val="3"/>
        </w:numPr>
      </w:pPr>
      <w:r>
        <w:rPr>
          <w:rFonts w:hint="eastAsia"/>
        </w:rPr>
        <w:t>텍스트 편집기</w:t>
      </w:r>
      <w:r w:rsidR="0074320D">
        <w:rPr>
          <w:rFonts w:hint="eastAsia"/>
        </w:rPr>
        <w:t xml:space="preserve">에서 </w:t>
      </w:r>
      <w:r w:rsidR="00D42F70">
        <w:rPr>
          <w:rFonts w:hint="eastAsia"/>
        </w:rPr>
        <w:t xml:space="preserve">기존의 </w:t>
      </w:r>
      <w:proofErr w:type="spellStart"/>
      <w:r w:rsidR="0074320D">
        <w:t>TextWrapping</w:t>
      </w:r>
      <w:proofErr w:type="spellEnd"/>
      <w:r w:rsidR="0074320D">
        <w:t xml:space="preserve"> </w:t>
      </w:r>
      <w:r w:rsidR="0074320D">
        <w:rPr>
          <w:rFonts w:hint="eastAsia"/>
        </w:rPr>
        <w:t xml:space="preserve">속성을 </w:t>
      </w:r>
      <w:r w:rsidR="0074320D">
        <w:t>“</w:t>
      </w:r>
      <w:proofErr w:type="spellStart"/>
      <w:r w:rsidR="0074320D">
        <w:t>NoWrap</w:t>
      </w:r>
      <w:proofErr w:type="spellEnd"/>
      <w:r w:rsidR="0074320D">
        <w:t>”</w:t>
      </w:r>
      <w:r w:rsidR="0074320D">
        <w:rPr>
          <w:rFonts w:hint="eastAsia"/>
        </w:rPr>
        <w:t xml:space="preserve"> </w:t>
      </w:r>
      <w:proofErr w:type="spellStart"/>
      <w:r w:rsidR="0074320D">
        <w:rPr>
          <w:rFonts w:hint="eastAsia"/>
        </w:rPr>
        <w:t>으로</w:t>
      </w:r>
      <w:proofErr w:type="spellEnd"/>
      <w:r w:rsidR="0074320D">
        <w:rPr>
          <w:rFonts w:hint="eastAsia"/>
        </w:rPr>
        <w:t xml:space="preserve"> 변경하고 </w:t>
      </w:r>
      <w:proofErr w:type="spellStart"/>
      <w:r w:rsidR="0074320D">
        <w:t>TextTrimming</w:t>
      </w:r>
      <w:proofErr w:type="spellEnd"/>
      <w:r w:rsidR="0074320D">
        <w:t xml:space="preserve"> </w:t>
      </w:r>
      <w:r w:rsidR="0074320D">
        <w:rPr>
          <w:rFonts w:hint="eastAsia"/>
        </w:rPr>
        <w:t>속성을 아래와 같이 추가합니다.</w:t>
      </w:r>
      <w:r w:rsidR="0074320D">
        <w:t xml:space="preserve"> </w:t>
      </w:r>
    </w:p>
    <w:p w14:paraId="1BA1870B" w14:textId="5F245ACC" w:rsidR="00AD6484" w:rsidRDefault="0074320D" w:rsidP="0074320D">
      <w:pPr>
        <w:pStyle w:val="a3"/>
        <w:ind w:left="760"/>
      </w:pPr>
      <w:proofErr w:type="spellStart"/>
      <w:r>
        <w:t>TextTrimming</w:t>
      </w:r>
      <w:proofErr w:type="spellEnd"/>
      <w:r>
        <w:t>=”</w:t>
      </w:r>
      <w:proofErr w:type="spellStart"/>
      <w:r>
        <w:t>CharacterEllipsis</w:t>
      </w:r>
      <w:proofErr w:type="spellEnd"/>
      <w:r>
        <w:t>”</w:t>
      </w:r>
    </w:p>
    <w:p w14:paraId="63A22779" w14:textId="6AE9240B" w:rsidR="0074320D" w:rsidRDefault="0074320D" w:rsidP="00AD6484">
      <w:pPr>
        <w:pStyle w:val="a3"/>
        <w:numPr>
          <w:ilvl w:val="0"/>
          <w:numId w:val="3"/>
        </w:numPr>
      </w:pPr>
      <w:r>
        <w:rPr>
          <w:rFonts w:hint="eastAsia"/>
        </w:rPr>
        <w:lastRenderedPageBreak/>
        <w:t>지금까지 잘 진행하셨다면 현재 디자이너 편집기의 모습은 아래와 같을 것입니다.</w:t>
      </w:r>
      <w:r w:rsidR="00D42F70">
        <w:t xml:space="preserve"> </w:t>
      </w:r>
      <w:r w:rsidR="00D42F70">
        <w:rPr>
          <w:rFonts w:hint="eastAsia"/>
        </w:rPr>
        <w:t>글씨가 잘리거나 보이지 않으실 수 있습니다.</w:t>
      </w:r>
      <w:r w:rsidR="00D42F70">
        <w:t xml:space="preserve"> </w:t>
      </w:r>
      <w:r w:rsidR="00D42F70">
        <w:rPr>
          <w:rFonts w:hint="eastAsia"/>
        </w:rPr>
        <w:t>이를 수정하기 위해서</w:t>
      </w:r>
      <w:r>
        <w:t xml:space="preserve"> </w:t>
      </w:r>
    </w:p>
    <w:p w14:paraId="1C9FB71C" w14:textId="5BF8FF78" w:rsidR="0074320D" w:rsidRDefault="0074320D" w:rsidP="0074320D">
      <w:pPr>
        <w:pStyle w:val="a3"/>
        <w:ind w:left="760"/>
      </w:pPr>
      <w:r>
        <w:rPr>
          <w:noProof/>
        </w:rPr>
        <w:drawing>
          <wp:inline distT="0" distB="0" distL="0" distR="0" wp14:anchorId="7A6D8DC9" wp14:editId="0CA98C45">
            <wp:extent cx="1943100" cy="884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17" cy="91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1AD3" w14:textId="3D9BA6B8" w:rsidR="0074320D" w:rsidRDefault="00DE40BC" w:rsidP="00AD6484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디자이너 편집기나 </w:t>
      </w:r>
      <w:r w:rsidR="00646AE3">
        <w:t>텍스트 편집기</w:t>
      </w:r>
      <w:r>
        <w:rPr>
          <w:rFonts w:hint="eastAsia"/>
        </w:rPr>
        <w:t>에서 Grid을 선택</w:t>
      </w:r>
      <w:r w:rsidR="00B56339">
        <w:rPr>
          <w:rFonts w:hint="eastAsia"/>
        </w:rPr>
        <w:t xml:space="preserve">한 후 아래 그림과 같이 높이를 </w:t>
      </w:r>
      <w:r w:rsidR="00B56339">
        <w:t>auto</w:t>
      </w:r>
      <w:r w:rsidR="00B56339">
        <w:rPr>
          <w:rFonts w:hint="eastAsia"/>
        </w:rPr>
        <w:t>로 설정합니다.</w:t>
      </w:r>
    </w:p>
    <w:p w14:paraId="0ABB8E53" w14:textId="12C64671" w:rsidR="00AA6B8A" w:rsidRDefault="00AA6B8A" w:rsidP="00AA6B8A">
      <w:pPr>
        <w:pStyle w:val="a3"/>
        <w:ind w:left="760"/>
      </w:pPr>
      <w:r>
        <w:rPr>
          <w:noProof/>
        </w:rPr>
        <w:drawing>
          <wp:inline distT="0" distB="0" distL="0" distR="0" wp14:anchorId="5B8917B8" wp14:editId="355FD04D">
            <wp:extent cx="2924175" cy="26347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3462" cy="26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DAB0" w14:textId="654429F5" w:rsidR="00BF63DC" w:rsidRDefault="00F51158" w:rsidP="002F3F71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다음으로는 </w:t>
      </w:r>
      <w:r w:rsidR="00BF63DC">
        <w:rPr>
          <w:rFonts w:hint="eastAsia"/>
        </w:rPr>
        <w:t xml:space="preserve">기존 </w:t>
      </w:r>
      <w:r w:rsidR="00BF63DC">
        <w:t>Grid</w:t>
      </w:r>
      <w:r w:rsidR="00BF63DC">
        <w:rPr>
          <w:rFonts w:hint="eastAsia"/>
        </w:rPr>
        <w:t>의 2개의 영역중 아래 영역에</w:t>
      </w:r>
      <w:r w:rsidR="00AA6B8A">
        <w:rPr>
          <w:rFonts w:hint="eastAsia"/>
        </w:rPr>
        <w:t xml:space="preserve"> </w:t>
      </w:r>
      <w:r>
        <w:t>Grid</w:t>
      </w:r>
      <w:r>
        <w:rPr>
          <w:rFonts w:hint="eastAsia"/>
        </w:rPr>
        <w:t xml:space="preserve">를 </w:t>
      </w:r>
      <w:r w:rsidR="00AA6B8A">
        <w:rPr>
          <w:rFonts w:hint="eastAsia"/>
        </w:rPr>
        <w:t>추가</w:t>
      </w:r>
      <w:r>
        <w:rPr>
          <w:rFonts w:hint="eastAsia"/>
        </w:rPr>
        <w:t>한 후 3개의 행으로 분할하는 작업을 할 것 입니다.</w:t>
      </w:r>
      <w:r>
        <w:t xml:space="preserve"> </w:t>
      </w:r>
      <w:r w:rsidR="004931C1">
        <w:rPr>
          <w:rFonts w:hint="eastAsia"/>
        </w:rPr>
        <w:t xml:space="preserve">앞서 유사한 작업을 디자이너 편집기에서 수행했지만 이번에는 아래 코드를 </w:t>
      </w:r>
      <w:r w:rsidR="00646AE3">
        <w:t>텍스트 편집기</w:t>
      </w:r>
      <w:r w:rsidR="004931C1">
        <w:rPr>
          <w:rFonts w:hint="eastAsia"/>
        </w:rPr>
        <w:t>에서 추가하여 수행해 보겠습니다.</w:t>
      </w:r>
      <w:r w:rsidR="004931C1">
        <w:t xml:space="preserve"> </w:t>
      </w:r>
    </w:p>
    <w:p w14:paraId="7C1E8E24" w14:textId="3D84E918" w:rsidR="00F51158" w:rsidRPr="00F51158" w:rsidRDefault="00F51158" w:rsidP="00F51158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60"/>
        <w:rPr>
          <w:rFonts w:ascii="Consolas" w:eastAsia="굴림체" w:hAnsi="Consolas" w:cs="Consolas"/>
          <w:color w:val="000000"/>
          <w:sz w:val="19"/>
          <w:szCs w:val="19"/>
        </w:rPr>
      </w:pPr>
      <w:r w:rsidRPr="00F51158">
        <w:rPr>
          <w:rFonts w:ascii="Consolas" w:eastAsia="굴림체" w:hAnsi="Consolas" w:cs="Consolas"/>
          <w:color w:val="008000"/>
          <w:sz w:val="19"/>
          <w:szCs w:val="19"/>
        </w:rPr>
        <w:t>&lt;!</w:t>
      </w:r>
      <w:r>
        <w:rPr>
          <w:rFonts w:ascii="Consolas" w:eastAsia="굴림체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eastAsia="굴림체" w:hAnsi="Consolas" w:cs="Consolas" w:hint="eastAsia"/>
          <w:color w:val="008000"/>
          <w:sz w:val="19"/>
          <w:szCs w:val="19"/>
        </w:rPr>
        <w:t>StackPanel</w:t>
      </w:r>
      <w:proofErr w:type="spellEnd"/>
      <w:r w:rsidRPr="00F51158">
        <w:rPr>
          <w:rFonts w:ascii="Consolas" w:eastAsia="굴림체" w:hAnsi="Consolas" w:cs="Consolas"/>
          <w:color w:val="008000"/>
          <w:sz w:val="19"/>
          <w:szCs w:val="19"/>
        </w:rPr>
        <w:t> 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종료부분</w:t>
      </w:r>
      <w:r w:rsidRPr="00F51158">
        <w:rPr>
          <w:rFonts w:ascii="Consolas" w:eastAsia="굴림체" w:hAnsi="Consolas" w:cs="Consolas"/>
          <w:color w:val="008000"/>
          <w:sz w:val="19"/>
          <w:szCs w:val="19"/>
        </w:rPr>
        <w:t>--&gt;</w:t>
      </w:r>
    </w:p>
    <w:p w14:paraId="5AD262B8" w14:textId="77777777" w:rsidR="00F51158" w:rsidRDefault="00F51158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632AFF5" w14:textId="77777777" w:rsid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4931C1">
        <w:rPr>
          <w:rFonts w:ascii="Consolas" w:hAnsi="Consolas" w:cs="Consolas"/>
          <w:color w:val="FF0000"/>
          <w:sz w:val="19"/>
          <w:szCs w:val="19"/>
          <w:highlight w:val="white"/>
        </w:rPr>
        <w:t>Grid.Row</w:t>
      </w:r>
      <w:proofErr w:type="spellEnd"/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14:paraId="71951FDE" w14:textId="5A46A374" w:rsidR="004931C1" w:rsidRPr="004931C1" w:rsidRDefault="004931C1" w:rsidP="004931C1">
      <w:pPr>
        <w:pStyle w:val="a3"/>
        <w:adjustRightInd w:val="0"/>
        <w:spacing w:after="0" w:line="240" w:lineRule="auto"/>
        <w:ind w:left="760" w:firstLineChars="300" w:firstLine="57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00F48E00" w14:textId="38E1B1B0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="109*"/&gt;</w:t>
      </w:r>
    </w:p>
    <w:p w14:paraId="40F83D56" w14:textId="78DFED08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="155*"/&gt;</w:t>
      </w:r>
    </w:p>
    <w:p w14:paraId="0E55F3F3" w14:textId="54ACB7EC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RowDefinition</w:t>
      </w:r>
      <w:proofErr w:type="spellEnd"/>
      <w:r w:rsidRPr="004931C1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Height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="Auto"/&gt;</w:t>
      </w:r>
    </w:p>
    <w:p w14:paraId="127C58D8" w14:textId="14F0553D" w:rsidR="004931C1" w:rsidRPr="004931C1" w:rsidRDefault="004931C1" w:rsidP="004931C1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931C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</w:t>
      </w:r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4931C1">
        <w:rPr>
          <w:rFonts w:ascii="Consolas" w:hAnsi="Consolas" w:cs="Consolas"/>
          <w:b/>
          <w:color w:val="A31515"/>
          <w:sz w:val="19"/>
          <w:szCs w:val="19"/>
          <w:highlight w:val="white"/>
        </w:rPr>
        <w:t>Grid.RowDefinitions</w:t>
      </w:r>
      <w:proofErr w:type="spellEnd"/>
      <w:r w:rsidRPr="004931C1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</w:p>
    <w:p w14:paraId="47690659" w14:textId="77777777" w:rsidR="004931C1" w:rsidRDefault="004931C1" w:rsidP="004931C1">
      <w:r w:rsidRPr="004931C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4931C1">
        <w:rPr>
          <w:rFonts w:ascii="Consolas" w:hAnsi="Consolas" w:cs="Consolas"/>
          <w:color w:val="A31515"/>
          <w:sz w:val="19"/>
          <w:szCs w:val="19"/>
          <w:highlight w:val="white"/>
        </w:rPr>
        <w:t>Grid</w:t>
      </w:r>
      <w:r w:rsidRPr="004931C1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t xml:space="preserve"> </w:t>
      </w:r>
    </w:p>
    <w:p w14:paraId="232560CC" w14:textId="20625DE6" w:rsidR="004931C1" w:rsidRDefault="00646AE3" w:rsidP="004931C1">
      <w:pPr>
        <w:pStyle w:val="a3"/>
        <w:numPr>
          <w:ilvl w:val="0"/>
          <w:numId w:val="3"/>
        </w:numPr>
      </w:pPr>
      <w:r>
        <w:t>Toolbox</w:t>
      </w:r>
      <w:r>
        <w:rPr>
          <w:rFonts w:hint="eastAsia"/>
        </w:rPr>
        <w:t xml:space="preserve">로부터 </w:t>
      </w:r>
      <w:r>
        <w:t>Image</w:t>
      </w:r>
      <w:r>
        <w:rPr>
          <w:rFonts w:hint="eastAsia"/>
        </w:rPr>
        <w:t xml:space="preserve"> 컨트롤을</w:t>
      </w:r>
      <w:r w:rsidR="00971473">
        <w:t xml:space="preserve"> </w:t>
      </w:r>
      <w:r w:rsidR="00971473">
        <w:rPr>
          <w:rFonts w:hint="eastAsia"/>
        </w:rPr>
        <w:t>드래그앤 드랍하여 두 번째 그리드의 첫 번째 행에 추가합니다.</w:t>
      </w:r>
      <w:r w:rsidR="00971473">
        <w:t xml:space="preserve"> </w:t>
      </w:r>
    </w:p>
    <w:p w14:paraId="78B903C3" w14:textId="39E75B49" w:rsidR="00971473" w:rsidRDefault="00971473" w:rsidP="00971473">
      <w:pPr>
        <w:pStyle w:val="a3"/>
        <w:ind w:left="760"/>
      </w:pPr>
      <w:r>
        <w:rPr>
          <w:noProof/>
        </w:rPr>
        <w:lastRenderedPageBreak/>
        <w:drawing>
          <wp:inline distT="0" distB="0" distL="0" distR="0" wp14:anchorId="7BA5C1E7" wp14:editId="3163E756">
            <wp:extent cx="1838325" cy="294494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29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AB23" w14:textId="2DDFC82D" w:rsidR="004931C1" w:rsidRDefault="00971473" w:rsidP="00BF63DC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추가된 </w:t>
      </w:r>
      <w:r>
        <w:t xml:space="preserve">Image </w:t>
      </w:r>
      <w:r>
        <w:rPr>
          <w:rFonts w:hint="eastAsia"/>
        </w:rPr>
        <w:t>컨트롤을 마우스 우클릭 한후 Layout &gt; Rest All</w:t>
      </w:r>
      <w:r>
        <w:t xml:space="preserve"> </w:t>
      </w:r>
      <w:r>
        <w:rPr>
          <w:rFonts w:hint="eastAsia"/>
        </w:rPr>
        <w:t xml:space="preserve">의 순서로 </w:t>
      </w:r>
      <w:r w:rsidR="001F7BA6">
        <w:rPr>
          <w:rFonts w:hint="eastAsia"/>
        </w:rPr>
        <w:t>선택</w:t>
      </w:r>
      <w:r>
        <w:rPr>
          <w:rFonts w:hint="eastAsia"/>
        </w:rPr>
        <w:t>합니다.</w:t>
      </w:r>
    </w:p>
    <w:p w14:paraId="24612752" w14:textId="6E31E738" w:rsidR="004931C1" w:rsidRDefault="00971473" w:rsidP="00BF63DC">
      <w:pPr>
        <w:pStyle w:val="a3"/>
        <w:numPr>
          <w:ilvl w:val="0"/>
          <w:numId w:val="3"/>
        </w:numPr>
      </w:pP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창에서 </w:t>
      </w:r>
      <w:r>
        <w:t xml:space="preserve">Common </w:t>
      </w:r>
      <w:r>
        <w:rPr>
          <w:rFonts w:hint="eastAsia"/>
        </w:rPr>
        <w:t xml:space="preserve">영역을 확장하고 </w:t>
      </w:r>
      <w:r w:rsidRPr="00971473">
        <w:rPr>
          <w:rFonts w:hint="eastAsia"/>
          <w:b/>
        </w:rPr>
        <w:t>Source</w:t>
      </w:r>
      <w:r>
        <w:t xml:space="preserve"> </w:t>
      </w:r>
      <w:r>
        <w:rPr>
          <w:rFonts w:hint="eastAsia"/>
        </w:rPr>
        <w:t>속성에 아래의 이미지 경로를 추가합니다.</w:t>
      </w:r>
      <w:r>
        <w:t xml:space="preserve"> Stretch </w:t>
      </w:r>
      <w:r>
        <w:rPr>
          <w:rFonts w:hint="eastAsia"/>
        </w:rPr>
        <w:t xml:space="preserve">속성은 </w:t>
      </w:r>
      <w:proofErr w:type="spellStart"/>
      <w:r>
        <w:t>UniformToFill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</w:t>
      </w:r>
      <w:proofErr w:type="spellEnd"/>
      <w:r>
        <w:rPr>
          <w:rFonts w:hint="eastAsia"/>
        </w:rPr>
        <w:t xml:space="preserve"> 변경합니다.</w:t>
      </w:r>
    </w:p>
    <w:p w14:paraId="72473EA6" w14:textId="77777777" w:rsidR="00971473" w:rsidRDefault="00971473" w:rsidP="00971473">
      <w:pPr>
        <w:pStyle w:val="a3"/>
        <w:ind w:left="760"/>
      </w:pPr>
      <w:r w:rsidRPr="006F78CC">
        <w:rPr>
          <w:b/>
        </w:rPr>
        <w:t>Images/</w:t>
      </w:r>
      <w:proofErr w:type="spellStart"/>
      <w:r w:rsidRPr="006F78CC">
        <w:rPr>
          <w:b/>
        </w:rPr>
        <w:t>french</w:t>
      </w:r>
      <w:proofErr w:type="spellEnd"/>
      <w:r w:rsidRPr="006F78CC">
        <w:rPr>
          <w:b/>
        </w:rPr>
        <w:t>/French_1_600_C.jpg</w:t>
      </w:r>
    </w:p>
    <w:p w14:paraId="59B42FDC" w14:textId="1B8FAF5D" w:rsidR="00971473" w:rsidRPr="00971473" w:rsidRDefault="00971473" w:rsidP="00971473">
      <w:pPr>
        <w:pStyle w:val="a3"/>
        <w:ind w:left="760"/>
      </w:pPr>
    </w:p>
    <w:p w14:paraId="08284621" w14:textId="77777777" w:rsidR="001F7BA6" w:rsidRDefault="001F7BA6" w:rsidP="001F7BA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Toolbox로부터 </w:t>
      </w:r>
      <w:proofErr w:type="spellStart"/>
      <w:r>
        <w:t>Scrollviewer</w:t>
      </w:r>
      <w:proofErr w:type="spellEnd"/>
      <w:r>
        <w:rPr>
          <w:rFonts w:hint="eastAsia"/>
        </w:rPr>
        <w:t xml:space="preserve"> 컨트롤을 </w:t>
      </w:r>
      <w:proofErr w:type="spellStart"/>
      <w:r>
        <w:rPr>
          <w:rFonts w:hint="eastAsia"/>
        </w:rPr>
        <w:t>드래그앤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드랍하여</w:t>
      </w:r>
      <w:proofErr w:type="spellEnd"/>
      <w:r>
        <w:rPr>
          <w:rFonts w:hint="eastAsia"/>
        </w:rPr>
        <w:t xml:space="preserve"> 이미지 아래 행에 추가합니다.</w:t>
      </w:r>
      <w:r>
        <w:t xml:space="preserve"> </w:t>
      </w:r>
    </w:p>
    <w:p w14:paraId="44D62DCB" w14:textId="44F9F129" w:rsidR="001F7BA6" w:rsidRDefault="001F7BA6" w:rsidP="001F7BA6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추가된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>
        <w:rPr>
          <w:rFonts w:hint="eastAsia"/>
        </w:rPr>
        <w:t>텍스트 편집기의 코드는 아래와 같을 것입니다.</w:t>
      </w:r>
    </w:p>
    <w:p w14:paraId="44FAF101" w14:textId="77777777" w:rsidR="001F7BA6" w:rsidRPr="001F7BA6" w:rsidRDefault="001F7BA6" w:rsidP="001F7BA6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1F7BA6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1F7BA6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1F7BA6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1F7BA6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1F7BA6">
        <w:rPr>
          <w:rFonts w:ascii="Consolas" w:hAnsi="Consolas" w:cs="Consolas"/>
          <w:color w:val="0000FF"/>
          <w:sz w:val="19"/>
          <w:szCs w:val="19"/>
        </w:rPr>
        <w:t>="1"/&gt;</w:t>
      </w:r>
    </w:p>
    <w:p w14:paraId="67458DB6" w14:textId="6CAC9357" w:rsidR="00971473" w:rsidRDefault="001F7BA6" w:rsidP="0097147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위 코드를 보면 </w:t>
      </w:r>
      <w:proofErr w:type="spellStart"/>
      <w:r>
        <w:rPr>
          <w:rFonts w:hint="eastAsia"/>
        </w:rPr>
        <w:t>ScrollViewer</w:t>
      </w:r>
      <w:proofErr w:type="spellEnd"/>
      <w:r>
        <w:t xml:space="preserve"> </w:t>
      </w:r>
      <w:r>
        <w:rPr>
          <w:rFonts w:hint="eastAsia"/>
        </w:rPr>
        <w:t>컨트롤의 시작과 끝이 한 줄로 선언되어 있습니다.</w:t>
      </w:r>
      <w:r>
        <w:t xml:space="preserve"> </w:t>
      </w:r>
      <w:r>
        <w:rPr>
          <w:rFonts w:hint="eastAsia"/>
        </w:rPr>
        <w:t xml:space="preserve">이를 아래와 같이 </w:t>
      </w:r>
      <w:r w:rsidR="00E24655">
        <w:rPr>
          <w:rFonts w:hint="eastAsia"/>
        </w:rPr>
        <w:t xml:space="preserve">세 </w:t>
      </w:r>
      <w:r>
        <w:rPr>
          <w:rFonts w:hint="eastAsia"/>
        </w:rPr>
        <w:t>줄로 바꿔줍니다.</w:t>
      </w:r>
      <w:r>
        <w:t xml:space="preserve"> </w:t>
      </w:r>
      <w:r w:rsidR="00E24655">
        <w:rPr>
          <w:rFonts w:hint="eastAsia"/>
        </w:rPr>
        <w:t xml:space="preserve"> </w:t>
      </w:r>
    </w:p>
    <w:p w14:paraId="52849FE1" w14:textId="77777777" w:rsidR="00E24655" w:rsidRPr="00E24655" w:rsidRDefault="00E24655" w:rsidP="00E2465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FF0000"/>
          <w:sz w:val="19"/>
          <w:szCs w:val="19"/>
        </w:rPr>
        <w:t> </w:t>
      </w:r>
      <w:proofErr w:type="spellStart"/>
      <w:r w:rsidRPr="00E24655">
        <w:rPr>
          <w:rFonts w:ascii="Consolas" w:hAnsi="Consolas" w:cs="Consolas"/>
          <w:color w:val="FF0000"/>
          <w:sz w:val="19"/>
          <w:szCs w:val="19"/>
        </w:rPr>
        <w:t>Grid.Row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="1"&gt;</w:t>
      </w:r>
    </w:p>
    <w:p w14:paraId="44F664D6" w14:textId="2ED10C42" w:rsidR="00E24655" w:rsidRPr="00E24655" w:rsidRDefault="00E24655" w:rsidP="00E24655">
      <w:pPr>
        <w:pStyle w:val="HTML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00"/>
          <w:sz w:val="19"/>
          <w:szCs w:val="19"/>
        </w:rPr>
        <w:t>   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24655">
        <w:rPr>
          <w:rFonts w:ascii="Consolas" w:hAnsi="Consolas" w:cs="Consolas"/>
          <w:color w:val="000000"/>
          <w:sz w:val="19"/>
          <w:szCs w:val="19"/>
        </w:rPr>
        <w:t> </w:t>
      </w:r>
    </w:p>
    <w:p w14:paraId="3B874760" w14:textId="23506683" w:rsidR="00E24655" w:rsidRPr="00E24655" w:rsidRDefault="00E24655" w:rsidP="00E24655">
      <w:pPr>
        <w:pStyle w:val="HTML"/>
        <w:shd w:val="clear" w:color="auto" w:fill="FFFFFF"/>
        <w:ind w:left="760"/>
        <w:rPr>
          <w:rFonts w:ascii="Consolas" w:hAnsi="Consolas" w:cs="Consolas"/>
          <w:color w:val="000000"/>
          <w:sz w:val="19"/>
          <w:szCs w:val="19"/>
        </w:rPr>
      </w:pPr>
      <w:r w:rsidRPr="00E24655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24655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E24655">
        <w:rPr>
          <w:rFonts w:ascii="Consolas" w:hAnsi="Consolas" w:cs="Consolas"/>
          <w:color w:val="0000FF"/>
          <w:sz w:val="19"/>
          <w:szCs w:val="19"/>
        </w:rPr>
        <w:t>&gt;</w:t>
      </w:r>
    </w:p>
    <w:p w14:paraId="7EA03537" w14:textId="77777777" w:rsidR="00E24655" w:rsidRDefault="00E24655" w:rsidP="00E24655"/>
    <w:p w14:paraId="6A434982" w14:textId="4568F29F" w:rsidR="00971473" w:rsidRDefault="00E24655" w:rsidP="00971473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위 코드에서 두 번째 줄(비어 있는 영역)을 클릭하고 마우스 우클릭 후 </w:t>
      </w:r>
      <w:r>
        <w:t xml:space="preserve">Insert Snippet </w:t>
      </w:r>
      <w:r>
        <w:rPr>
          <w:rFonts w:hint="eastAsia"/>
        </w:rPr>
        <w:t>메뉴를 선택한 후</w:t>
      </w:r>
      <w:r>
        <w:t xml:space="preserve"> </w:t>
      </w:r>
      <w:r w:rsidRPr="00E24655">
        <w:rPr>
          <w:b/>
        </w:rPr>
        <w:t xml:space="preserve">JumpStart Contoso Cookbook Instructions </w:t>
      </w:r>
      <w:proofErr w:type="spellStart"/>
      <w:r w:rsidRPr="00E24655">
        <w:rPr>
          <w:b/>
        </w:rPr>
        <w:t>TextBlock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코드스니펫을</w:t>
      </w:r>
      <w:proofErr w:type="spellEnd"/>
      <w:r>
        <w:rPr>
          <w:rFonts w:hint="eastAsia"/>
        </w:rPr>
        <w:t xml:space="preserve"> 추가합니다.</w:t>
      </w:r>
      <w:r>
        <w:t xml:space="preserve"> </w:t>
      </w:r>
      <w:r>
        <w:rPr>
          <w:rFonts w:hint="eastAsia"/>
        </w:rPr>
        <w:t xml:space="preserve">완료시 디자이너의 </w:t>
      </w:r>
      <w:r w:rsidR="00B75150">
        <w:rPr>
          <w:rFonts w:hint="eastAsia"/>
        </w:rPr>
        <w:t xml:space="preserve">편집기의 </w:t>
      </w:r>
      <w:r>
        <w:rPr>
          <w:rFonts w:hint="eastAsia"/>
        </w:rPr>
        <w:t>모습은 아래와 같습니다.</w:t>
      </w:r>
    </w:p>
    <w:p w14:paraId="208AF22F" w14:textId="6BFD2CE7" w:rsidR="00E24655" w:rsidRDefault="00E24655" w:rsidP="00E24655">
      <w:pPr>
        <w:pStyle w:val="a3"/>
        <w:ind w:left="760"/>
      </w:pPr>
      <w:r>
        <w:rPr>
          <w:noProof/>
        </w:rPr>
        <w:lastRenderedPageBreak/>
        <w:drawing>
          <wp:inline distT="0" distB="0" distL="0" distR="0" wp14:anchorId="6AB086A3" wp14:editId="69F419C1">
            <wp:extent cx="2025864" cy="3248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633" cy="326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F4BB" w14:textId="25EF70EF" w:rsidR="00971473" w:rsidRDefault="00E24655" w:rsidP="00971473">
      <w:pPr>
        <w:pStyle w:val="a3"/>
        <w:numPr>
          <w:ilvl w:val="0"/>
          <w:numId w:val="3"/>
        </w:numPr>
      </w:pPr>
      <w:r>
        <w:rPr>
          <w:rFonts w:hint="eastAsia"/>
        </w:rPr>
        <w:t>추가된 Image</w:t>
      </w:r>
      <w:r>
        <w:t xml:space="preserve"> </w:t>
      </w:r>
      <w:r>
        <w:rPr>
          <w:rFonts w:hint="eastAsia"/>
        </w:rPr>
        <w:t xml:space="preserve">컨트롤의 좌우측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2419E4F1" w14:textId="77777777" w:rsidR="00B75150" w:rsidRDefault="00B75150" w:rsidP="00B75150">
      <w:pPr>
        <w:pStyle w:val="a3"/>
        <w:numPr>
          <w:ilvl w:val="0"/>
          <w:numId w:val="3"/>
        </w:numPr>
      </w:pPr>
      <w:proofErr w:type="spellStart"/>
      <w:r>
        <w:t>ScrollViewer</w:t>
      </w:r>
      <w:proofErr w:type="spellEnd"/>
      <w:r>
        <w:rPr>
          <w:rFonts w:hint="eastAsia"/>
        </w:rPr>
        <w:t xml:space="preserve">의 상단과 </w:t>
      </w:r>
      <w:proofErr w:type="spellStart"/>
      <w:r>
        <w:rPr>
          <w:rFonts w:hint="eastAsia"/>
        </w:rPr>
        <w:t>좌우측</w:t>
      </w:r>
      <w:proofErr w:type="spellEnd"/>
      <w:r>
        <w:rPr>
          <w:rFonts w:hint="eastAsia"/>
        </w:rPr>
        <w:t xml:space="preserve"> </w:t>
      </w:r>
      <w:r>
        <w:t>Margin</w:t>
      </w:r>
      <w:r>
        <w:rPr>
          <w:rFonts w:hint="eastAsia"/>
        </w:rPr>
        <w:t xml:space="preserve">을 </w:t>
      </w:r>
      <w:r>
        <w:t>10px</w:t>
      </w:r>
      <w:r>
        <w:rPr>
          <w:rFonts w:hint="eastAsia"/>
        </w:rPr>
        <w:t>로 설정합니다.</w:t>
      </w:r>
      <w:r>
        <w:t xml:space="preserve"> </w:t>
      </w:r>
    </w:p>
    <w:p w14:paraId="622BA365" w14:textId="77777777" w:rsidR="00B75150" w:rsidRDefault="00B75150" w:rsidP="00B75150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텍스트 편집기에서 </w:t>
      </w:r>
      <w:proofErr w:type="spellStart"/>
      <w:r>
        <w:t>ScrollViewer</w:t>
      </w:r>
      <w:proofErr w:type="spellEnd"/>
      <w:r>
        <w:t xml:space="preserve"> </w:t>
      </w:r>
      <w:r>
        <w:rPr>
          <w:rFonts w:hint="eastAsia"/>
        </w:rPr>
        <w:t>종료 부분</w:t>
      </w:r>
      <w:r>
        <w:t>(</w:t>
      </w:r>
      <w:r w:rsidRPr="00B75150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</w:rPr>
        <w:t>&gt;</w:t>
      </w:r>
      <w:r w:rsidRPr="00B75150">
        <w:rPr>
          <w:rFonts w:ascii="굴림체" w:hAnsi="굴림체" w:cs="굴림체"/>
          <w:sz w:val="24"/>
          <w:szCs w:val="24"/>
        </w:rPr>
        <w:t>)</w:t>
      </w:r>
      <w:r>
        <w:t xml:space="preserve"> </w:t>
      </w:r>
      <w:r>
        <w:rPr>
          <w:rFonts w:hint="eastAsia"/>
        </w:rPr>
        <w:t>아랫줄에 빈 영역을 만듭니다.</w:t>
      </w:r>
      <w:r>
        <w:t xml:space="preserve"> </w:t>
      </w:r>
    </w:p>
    <w:p w14:paraId="7DE3F736" w14:textId="3D51E7F8" w:rsidR="00B75150" w:rsidRDefault="00B75150" w:rsidP="00B75150">
      <w:pPr>
        <w:pStyle w:val="a3"/>
        <w:numPr>
          <w:ilvl w:val="0"/>
          <w:numId w:val="3"/>
        </w:numPr>
      </w:pPr>
      <w:r>
        <w:rPr>
          <w:rFonts w:hint="eastAsia"/>
        </w:rPr>
        <w:t xml:space="preserve">빈 영역을 선택 후 마우스 우클릭 </w:t>
      </w:r>
      <w:r>
        <w:t>&gt;</w:t>
      </w:r>
      <w:r>
        <w:rPr>
          <w:rFonts w:hint="eastAsia"/>
        </w:rPr>
        <w:t xml:space="preserve"> </w:t>
      </w:r>
      <w:r>
        <w:t xml:space="preserve">Insert Snippet </w:t>
      </w:r>
      <w:r>
        <w:rPr>
          <w:rFonts w:hint="eastAsia"/>
        </w:rPr>
        <w:t xml:space="preserve">메뉴 &gt; </w:t>
      </w:r>
      <w:r w:rsidRPr="00913039">
        <w:rPr>
          <w:b/>
        </w:rPr>
        <w:t>J</w:t>
      </w:r>
      <w:r>
        <w:rPr>
          <w:b/>
        </w:rPr>
        <w:t>ump</w:t>
      </w:r>
      <w:r w:rsidRPr="00913039">
        <w:rPr>
          <w:b/>
        </w:rPr>
        <w:t>S</w:t>
      </w:r>
      <w:r>
        <w:rPr>
          <w:b/>
        </w:rPr>
        <w:t xml:space="preserve">tart Contoso Cookbook </w:t>
      </w:r>
      <w:proofErr w:type="spellStart"/>
      <w:r>
        <w:rPr>
          <w:b/>
        </w:rPr>
        <w:t>P</w:t>
      </w:r>
      <w:r w:rsidRPr="00913039">
        <w:rPr>
          <w:b/>
        </w:rPr>
        <w:t>reptime</w:t>
      </w:r>
      <w:proofErr w:type="spellEnd"/>
      <w:r>
        <w:rPr>
          <w:rFonts w:hint="eastAsia"/>
        </w:rPr>
        <w:t xml:space="preserve"> 을 선택하여 아래와 같이 코드를 추가합니다.</w:t>
      </w:r>
    </w:p>
    <w:p w14:paraId="2FE17EC0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color w:val="A31515"/>
          <w:sz w:val="19"/>
          <w:szCs w:val="19"/>
          <w:highlight w:val="white"/>
        </w:rPr>
        <w:t>ScrollViewer</w:t>
      </w:r>
      <w:proofErr w:type="spellEnd"/>
      <w:r w:rsidRPr="00B7515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78C84C56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14:paraId="37256F1C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Grid.Row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="2"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Orientation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="Horizontal"&gt;</w:t>
      </w:r>
    </w:p>
    <w:p w14:paraId="3224665B" w14:textId="77777777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 time:"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</w:p>
    <w:p w14:paraId="39777B17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              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Foreground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PhoneAccentBrush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}"/&gt;</w:t>
      </w:r>
    </w:p>
    <w:p w14:paraId="37B9E684" w14:textId="77777777" w:rsidR="00B75150" w:rsidRPr="00B75150" w:rsidRDefault="00B75150" w:rsidP="00B75150">
      <w:pPr>
        <w:adjustRightInd w:val="0"/>
        <w:spacing w:after="0" w:line="240" w:lineRule="auto"/>
        <w:ind w:left="400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TextBlock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x</w:t>
      </w:r>
      <w:proofErr w:type="gramStart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: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Name</w:t>
      </w:r>
      <w:proofErr w:type="gram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="PrepTimeTextBlock"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Text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="120"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Style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="{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StaticResource</w:t>
      </w:r>
      <w:proofErr w:type="spellEnd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</w:t>
      </w:r>
      <w:proofErr w:type="spellStart"/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>BodyTextBlockStyle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}"</w:t>
      </w:r>
      <w:r w:rsidRPr="00B75150">
        <w:rPr>
          <w:rFonts w:ascii="Consolas" w:hAnsi="Consolas" w:cs="Consolas"/>
          <w:b/>
          <w:color w:val="FF0000"/>
          <w:sz w:val="19"/>
          <w:szCs w:val="19"/>
          <w:highlight w:val="white"/>
        </w:rPr>
        <w:t xml:space="preserve"> Margin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="10,0,0,10"/&gt;</w:t>
      </w:r>
    </w:p>
    <w:p w14:paraId="2C4D6326" w14:textId="5A4A67FB" w:rsidR="00B75150" w:rsidRPr="00B75150" w:rsidRDefault="00B75150" w:rsidP="00B75150">
      <w:pPr>
        <w:pStyle w:val="a3"/>
        <w:adjustRightInd w:val="0"/>
        <w:spacing w:after="0" w:line="240" w:lineRule="auto"/>
        <w:ind w:left="7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75150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           </w:t>
      </w:r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&lt;/</w:t>
      </w:r>
      <w:proofErr w:type="spellStart"/>
      <w:r w:rsidRPr="00B75150">
        <w:rPr>
          <w:rFonts w:ascii="Consolas" w:hAnsi="Consolas" w:cs="Consolas"/>
          <w:b/>
          <w:color w:val="A31515"/>
          <w:sz w:val="19"/>
          <w:szCs w:val="19"/>
          <w:highlight w:val="white"/>
        </w:rPr>
        <w:t>StackPanel</w:t>
      </w:r>
      <w:proofErr w:type="spellEnd"/>
      <w:r w:rsidRPr="00B75150">
        <w:rPr>
          <w:rFonts w:ascii="Consolas" w:hAnsi="Consolas" w:cs="Consolas"/>
          <w:b/>
          <w:color w:val="0000FF"/>
          <w:sz w:val="19"/>
          <w:szCs w:val="19"/>
          <w:highlight w:val="white"/>
        </w:rPr>
        <w:t>&gt;</w:t>
      </w:r>
      <w:r w:rsidRPr="00B7515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14:paraId="208C0FC3" w14:textId="7FB977B9" w:rsidR="00B75150" w:rsidRDefault="00B75150" w:rsidP="002F3F71">
      <w:pPr>
        <w:pStyle w:val="a3"/>
        <w:numPr>
          <w:ilvl w:val="0"/>
          <w:numId w:val="3"/>
        </w:numPr>
      </w:pPr>
      <w:r>
        <w:rPr>
          <w:rFonts w:hint="eastAsia"/>
        </w:rPr>
        <w:t>완료 시 디자이너 편집기의 모습은 아래와 같습니다.</w:t>
      </w:r>
      <w:r>
        <w:t xml:space="preserve"> </w:t>
      </w:r>
      <w:r>
        <w:rPr>
          <w:rFonts w:hint="eastAsia"/>
        </w:rPr>
        <w:t>애플리케이션을 실행시켜 시뮬레이터에서도 동일한 화면이 나오는지 확인합니다.</w:t>
      </w:r>
    </w:p>
    <w:p w14:paraId="2CFA44BD" w14:textId="7C9D50BB" w:rsidR="00087CD7" w:rsidRDefault="00B75150" w:rsidP="00087CD7">
      <w:pPr>
        <w:pStyle w:val="a3"/>
        <w:ind w:left="760"/>
      </w:pPr>
      <w:r>
        <w:rPr>
          <w:noProof/>
        </w:rPr>
        <w:lastRenderedPageBreak/>
        <w:drawing>
          <wp:inline distT="0" distB="0" distL="0" distR="0" wp14:anchorId="3A2F03C7" wp14:editId="7119069F">
            <wp:extent cx="2289305" cy="40100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2819" cy="401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65BC" w14:textId="77777777" w:rsidR="00497339" w:rsidRDefault="00497339" w:rsidP="00497339"/>
    <w:p w14:paraId="53E14056" w14:textId="668B6A87" w:rsidR="00497339" w:rsidRDefault="00497339" w:rsidP="00E23993">
      <w:pPr>
        <w:ind w:left="500" w:hangingChars="250" w:hanging="500"/>
      </w:pPr>
      <w:r>
        <w:rPr>
          <w:rFonts w:hint="eastAsia"/>
        </w:rPr>
        <w:t xml:space="preserve">이제 </w:t>
      </w:r>
      <w:proofErr w:type="spellStart"/>
      <w:r>
        <w:t>ContosoCookbookSimple</w:t>
      </w:r>
      <w:proofErr w:type="spellEnd"/>
      <w:r>
        <w:t xml:space="preserve"> BEGIN </w:t>
      </w:r>
      <w:r>
        <w:rPr>
          <w:rFonts w:hint="eastAsia"/>
        </w:rPr>
        <w:t>솔루션 파일을 저장하고 Session 2 Demo</w:t>
      </w:r>
      <w:r>
        <w:t xml:space="preserve"> </w:t>
      </w:r>
      <w:r>
        <w:rPr>
          <w:rFonts w:hint="eastAsia"/>
        </w:rPr>
        <w:t>폴더</w:t>
      </w:r>
      <w:r w:rsidR="00E23993">
        <w:rPr>
          <w:rFonts w:hint="eastAsia"/>
        </w:rPr>
        <w:t>내 2-</w:t>
      </w:r>
      <w:r>
        <w:t xml:space="preserve">ContosoCookbookSimple </w:t>
      </w:r>
      <w:r>
        <w:rPr>
          <w:rFonts w:hint="eastAsia"/>
        </w:rPr>
        <w:t>END</w:t>
      </w:r>
      <w:r>
        <w:t xml:space="preserve"> </w:t>
      </w:r>
      <w:r w:rsidR="00E23993">
        <w:rPr>
          <w:rFonts w:hint="eastAsia"/>
        </w:rPr>
        <w:t>폴더의 솔루션</w:t>
      </w:r>
      <w:r>
        <w:rPr>
          <w:rFonts w:hint="eastAsia"/>
        </w:rPr>
        <w:t xml:space="preserve"> 파일을 열어서 비교해 봅니다.</w:t>
      </w:r>
      <w:r>
        <w:t xml:space="preserve"> </w:t>
      </w:r>
    </w:p>
    <w:p w14:paraId="14EED7B8" w14:textId="3AF6C82B" w:rsidR="00087CD7" w:rsidRDefault="00087CD7" w:rsidP="00E578BE"/>
    <w:p w14:paraId="65ED80D3" w14:textId="71198150" w:rsidR="00497339" w:rsidRDefault="00497339" w:rsidP="00497339">
      <w:pPr>
        <w:pStyle w:val="1"/>
      </w:pPr>
      <w:r>
        <w:rPr>
          <w:rFonts w:hint="eastAsia"/>
        </w:rPr>
        <w:t>앱 바 추가하기</w:t>
      </w:r>
    </w:p>
    <w:p w14:paraId="4A6694BA" w14:textId="5F9EF107" w:rsidR="00497339" w:rsidRDefault="00497339" w:rsidP="00497339">
      <w:r>
        <w:rPr>
          <w:rFonts w:hint="eastAsia"/>
        </w:rPr>
        <w:t>앞서 만들어둔 애플리케이션에 앱 바를 추가해 보도록 합니다.</w:t>
      </w:r>
      <w:r>
        <w:t xml:space="preserve">  </w:t>
      </w:r>
    </w:p>
    <w:p w14:paraId="0E3DBA1C" w14:textId="7E5693F2" w:rsidR="00497339" w:rsidRDefault="00497339" w:rsidP="00497339">
      <w:pPr>
        <w:pStyle w:val="a3"/>
        <w:numPr>
          <w:ilvl w:val="0"/>
          <w:numId w:val="8"/>
        </w:numPr>
      </w:pPr>
      <w:r>
        <w:rPr>
          <w:rFonts w:hint="eastAsia"/>
        </w:rPr>
        <w:t>Session 2</w:t>
      </w:r>
      <w:r>
        <w:t xml:space="preserve"> </w:t>
      </w:r>
      <w:proofErr w:type="spellStart"/>
      <w:r>
        <w:rPr>
          <w:rFonts w:hint="eastAsia"/>
        </w:rPr>
        <w:t>폴더</w:t>
      </w:r>
      <w:r w:rsidR="00E23993">
        <w:rPr>
          <w:rFonts w:hint="eastAsia"/>
        </w:rPr>
        <w:t>내</w:t>
      </w:r>
      <w:proofErr w:type="spellEnd"/>
      <w:r>
        <w:rPr>
          <w:rFonts w:hint="eastAsia"/>
        </w:rPr>
        <w:t xml:space="preserve"> </w:t>
      </w:r>
      <w:r w:rsidR="00E23993" w:rsidRPr="00E23993">
        <w:rPr>
          <w:b/>
        </w:rPr>
        <w:t>3</w:t>
      </w:r>
      <w:r w:rsidR="00E23993" w:rsidRPr="00E23993">
        <w:rPr>
          <w:rFonts w:hint="eastAsia"/>
          <w:b/>
        </w:rPr>
        <w:t xml:space="preserve">A - </w:t>
      </w:r>
      <w:proofErr w:type="spellStart"/>
      <w:r w:rsidR="00E23993" w:rsidRPr="00E23993">
        <w:rPr>
          <w:b/>
        </w:rPr>
        <w:t>AppBar</w:t>
      </w:r>
      <w:proofErr w:type="spellEnd"/>
      <w:r w:rsidR="00E23993" w:rsidRPr="00E23993">
        <w:rPr>
          <w:b/>
        </w:rPr>
        <w:t xml:space="preserve"> </w:t>
      </w:r>
      <w:r w:rsidRPr="00E23993">
        <w:rPr>
          <w:b/>
        </w:rPr>
        <w:t>BEGIN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 파일을 엽니다.</w:t>
      </w:r>
      <w:r>
        <w:t xml:space="preserve"> </w:t>
      </w:r>
    </w:p>
    <w:p w14:paraId="6F918EE1" w14:textId="37592F11" w:rsidR="00497339" w:rsidRDefault="00E23993" w:rsidP="0049733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좌측의 </w:t>
      </w:r>
      <w:r w:rsidRPr="00E23993">
        <w:rPr>
          <w:b/>
        </w:rPr>
        <w:t>Document Outline</w:t>
      </w:r>
      <w:r>
        <w:t xml:space="preserve"> </w:t>
      </w:r>
      <w:r>
        <w:rPr>
          <w:rFonts w:hint="eastAsia"/>
        </w:rPr>
        <w:t>창을 클릭하여 엽니다.</w:t>
      </w:r>
      <w:r>
        <w:t xml:space="preserve"> </w:t>
      </w:r>
    </w:p>
    <w:p w14:paraId="18D4D0C1" w14:textId="6160663C" w:rsidR="00E23993" w:rsidRDefault="00E23993" w:rsidP="00E23993">
      <w:pPr>
        <w:pStyle w:val="a3"/>
      </w:pPr>
      <w:r>
        <w:rPr>
          <w:noProof/>
        </w:rPr>
        <w:lastRenderedPageBreak/>
        <w:drawing>
          <wp:inline distT="0" distB="0" distL="0" distR="0" wp14:anchorId="4A3EF093" wp14:editId="43C45817">
            <wp:extent cx="3219162" cy="33718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606" cy="338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EFB2" w14:textId="5EE460DD" w:rsidR="00E23993" w:rsidRDefault="00E23993" w:rsidP="00497339">
      <w:pPr>
        <w:pStyle w:val="a3"/>
        <w:numPr>
          <w:ilvl w:val="0"/>
          <w:numId w:val="8"/>
        </w:numPr>
      </w:pPr>
      <w:proofErr w:type="spellStart"/>
      <w:r w:rsidRPr="00E23993">
        <w:rPr>
          <w:rFonts w:hint="eastAsia"/>
          <w:b/>
        </w:rPr>
        <w:t>BottomAppBar</w:t>
      </w:r>
      <w:proofErr w:type="spellEnd"/>
      <w:r>
        <w:rPr>
          <w:rFonts w:hint="eastAsia"/>
        </w:rPr>
        <w:t xml:space="preserve"> 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마우스 우 클릭한 후 </w:t>
      </w:r>
      <w:r w:rsidRPr="00E23993">
        <w:rPr>
          <w:b/>
        </w:rPr>
        <w:t xml:space="preserve">Add </w:t>
      </w:r>
      <w:proofErr w:type="spellStart"/>
      <w:r w:rsidRPr="00E23993">
        <w:rPr>
          <w:b/>
        </w:rPr>
        <w:t>CommandBar</w:t>
      </w:r>
      <w:proofErr w:type="spellEnd"/>
      <w:r>
        <w:t xml:space="preserve"> </w:t>
      </w:r>
      <w:r w:rsidR="00714510">
        <w:rPr>
          <w:rFonts w:hint="eastAsia"/>
        </w:rPr>
        <w:t>메뉴를</w:t>
      </w:r>
      <w:r>
        <w:rPr>
          <w:rFonts w:hint="eastAsia"/>
        </w:rPr>
        <w:t xml:space="preserve"> </w:t>
      </w:r>
      <w:r w:rsidR="00714510">
        <w:rPr>
          <w:rFonts w:hint="eastAsia"/>
        </w:rPr>
        <w:t>선택</w:t>
      </w:r>
      <w:r>
        <w:rPr>
          <w:rFonts w:hint="eastAsia"/>
        </w:rPr>
        <w:t>합니다.</w:t>
      </w:r>
    </w:p>
    <w:p w14:paraId="7DCB3CE4" w14:textId="3802A51B" w:rsidR="00E23993" w:rsidRDefault="00E23993" w:rsidP="00497339">
      <w:pPr>
        <w:pStyle w:val="a3"/>
        <w:numPr>
          <w:ilvl w:val="0"/>
          <w:numId w:val="8"/>
        </w:numPr>
      </w:pPr>
      <w:r>
        <w:rPr>
          <w:rFonts w:hint="eastAsia"/>
        </w:rPr>
        <w:t>디자이너 편집기에서 하단에 앱 바와 두개의 버튼이 생성되었음을 확인합니다.</w:t>
      </w:r>
      <w:r>
        <w:t xml:space="preserve"> </w:t>
      </w:r>
      <w:r>
        <w:rPr>
          <w:rFonts w:hint="eastAsia"/>
        </w:rPr>
        <w:t>본 세션에서는 하나의 버튼만 필요하므로 둘중 하나를 선택 한 후 지워줍니다.</w:t>
      </w:r>
      <w:r>
        <w:t xml:space="preserve"> </w:t>
      </w:r>
    </w:p>
    <w:p w14:paraId="4448A8AD" w14:textId="3C3DDC27" w:rsidR="00E23993" w:rsidRDefault="00E23993" w:rsidP="0049733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남은 하나의 버튼을 선택한 후 </w:t>
      </w:r>
      <w:r>
        <w:t xml:space="preserve">Properties </w:t>
      </w:r>
      <w:r>
        <w:rPr>
          <w:rFonts w:hint="eastAsia"/>
        </w:rPr>
        <w:t xml:space="preserve">창의 </w:t>
      </w:r>
      <w:r>
        <w:t xml:space="preserve">Icon </w:t>
      </w:r>
      <w:r>
        <w:rPr>
          <w:rFonts w:hint="eastAsia"/>
        </w:rPr>
        <w:t>영역을 확장합니다.</w:t>
      </w:r>
      <w:r>
        <w:t xml:space="preserve"> </w:t>
      </w:r>
      <w:r>
        <w:rPr>
          <w:rFonts w:hint="eastAsia"/>
        </w:rPr>
        <w:t>Symbol</w:t>
      </w:r>
      <w:r w:rsidR="00714510">
        <w:t xml:space="preserve"> </w:t>
      </w:r>
      <w:r w:rsidR="00714510">
        <w:rPr>
          <w:rFonts w:hint="eastAsia"/>
        </w:rPr>
        <w:t>속성</w:t>
      </w:r>
      <w:r>
        <w:rPr>
          <w:rFonts w:hint="eastAsia"/>
        </w:rPr>
        <w:t xml:space="preserve">의 드랍다운 메뉴를 클릭한 후 </w:t>
      </w:r>
      <w:r>
        <w:t>List</w:t>
      </w:r>
      <w:r>
        <w:rPr>
          <w:rFonts w:hint="eastAsia"/>
        </w:rPr>
        <w:t>를 선택합니다.</w:t>
      </w:r>
      <w:r>
        <w:t xml:space="preserve"> </w:t>
      </w:r>
    </w:p>
    <w:p w14:paraId="05235864" w14:textId="59A96C71" w:rsidR="00E23993" w:rsidRDefault="00714510" w:rsidP="00497339">
      <w:pPr>
        <w:pStyle w:val="a3"/>
        <w:numPr>
          <w:ilvl w:val="0"/>
          <w:numId w:val="8"/>
        </w:numPr>
      </w:pPr>
      <w:r>
        <w:rPr>
          <w:rFonts w:hint="eastAsia"/>
        </w:rPr>
        <w:t>Label</w:t>
      </w:r>
      <w:r>
        <w:t xml:space="preserve"> </w:t>
      </w:r>
      <w:r>
        <w:rPr>
          <w:rFonts w:hint="eastAsia"/>
        </w:rPr>
        <w:t xml:space="preserve">속성의 값을 </w:t>
      </w:r>
      <w:r w:rsidRPr="00714510">
        <w:rPr>
          <w:b/>
        </w:rPr>
        <w:t>ingredients</w:t>
      </w:r>
      <w:r>
        <w:t xml:space="preserve"> </w:t>
      </w:r>
      <w:r>
        <w:rPr>
          <w:rFonts w:hint="eastAsia"/>
        </w:rPr>
        <w:t>로 입력한 후 잘 변경되었는지 확인합니다.</w:t>
      </w:r>
      <w:r>
        <w:t xml:space="preserve"> </w:t>
      </w:r>
    </w:p>
    <w:p w14:paraId="5D4C7821" w14:textId="5A82D897" w:rsidR="00714510" w:rsidRDefault="00714510" w:rsidP="002F3F71">
      <w:pPr>
        <w:pStyle w:val="a3"/>
        <w:numPr>
          <w:ilvl w:val="0"/>
          <w:numId w:val="8"/>
        </w:numPr>
      </w:pPr>
      <w:r>
        <w:t xml:space="preserve">Document Outline </w:t>
      </w:r>
      <w:r>
        <w:rPr>
          <w:rFonts w:hint="eastAsia"/>
        </w:rPr>
        <w:t xml:space="preserve">창을 다시 열고 </w:t>
      </w:r>
      <w:proofErr w:type="spellStart"/>
      <w:r>
        <w:t>AppBarButton</w:t>
      </w:r>
      <w:proofErr w:type="spellEnd"/>
      <w:r>
        <w:rPr>
          <w:rFonts w:hint="eastAsia"/>
        </w:rPr>
        <w:t xml:space="preserve">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 w:rsidRPr="00714510">
        <w:rPr>
          <w:b/>
        </w:rPr>
        <w:t xml:space="preserve">Add </w:t>
      </w:r>
      <w:proofErr w:type="spellStart"/>
      <w:r w:rsidRPr="00714510">
        <w:rPr>
          <w:b/>
        </w:rPr>
        <w:t>Flyout</w:t>
      </w:r>
      <w:proofErr w:type="spellEnd"/>
      <w:r>
        <w:t xml:space="preserve"> </w:t>
      </w:r>
      <w:r>
        <w:rPr>
          <w:rFonts w:hint="eastAsia"/>
        </w:rPr>
        <w:t xml:space="preserve">메뉴를 선택합니다. 이 후 열리는 창에서 </w:t>
      </w:r>
      <w:r>
        <w:t xml:space="preserve">Create Inline </w:t>
      </w:r>
      <w:r>
        <w:rPr>
          <w:rFonts w:hint="eastAsia"/>
        </w:rPr>
        <w:t>버튼을 클릭합니다.</w:t>
      </w:r>
    </w:p>
    <w:p w14:paraId="5074D6FD" w14:textId="13EF2FA5" w:rsidR="00714510" w:rsidRDefault="00714510" w:rsidP="00714510">
      <w:pPr>
        <w:pStyle w:val="a3"/>
        <w:numPr>
          <w:ilvl w:val="0"/>
          <w:numId w:val="8"/>
        </w:numPr>
      </w:pPr>
      <w:r>
        <w:t xml:space="preserve">Document </w:t>
      </w:r>
      <w:r>
        <w:rPr>
          <w:rFonts w:hint="eastAsia"/>
        </w:rPr>
        <w:t>Outline</w:t>
      </w:r>
      <w:r>
        <w:t xml:space="preserve"> </w:t>
      </w:r>
      <w:r>
        <w:rPr>
          <w:rFonts w:hint="eastAsia"/>
        </w:rPr>
        <w:t xml:space="preserve">창에서 </w:t>
      </w:r>
      <w:proofErr w:type="spellStart"/>
      <w:r>
        <w:t>Flyout</w:t>
      </w:r>
      <w:proofErr w:type="spellEnd"/>
      <w:r>
        <w:rPr>
          <w:rFonts w:hint="eastAsia"/>
        </w:rPr>
        <w:t xml:space="preserve">을 확장 </w:t>
      </w:r>
      <w:r w:rsidR="00F81AC9">
        <w:rPr>
          <w:rFonts w:hint="eastAsia"/>
        </w:rPr>
        <w:t>합니다.</w:t>
      </w:r>
      <w:r w:rsidR="00F81AC9">
        <w:t xml:space="preserve"> </w:t>
      </w:r>
      <w:proofErr w:type="spellStart"/>
      <w:r w:rsidR="00F81AC9">
        <w:t>Flyout</w:t>
      </w:r>
      <w:proofErr w:type="spellEnd"/>
      <w:r w:rsidR="00F81AC9">
        <w:t xml:space="preserve"> </w:t>
      </w:r>
      <w:r w:rsidR="00F81AC9">
        <w:rPr>
          <w:rFonts w:hint="eastAsia"/>
        </w:rPr>
        <w:t>아래의</w:t>
      </w:r>
      <w:r>
        <w:rPr>
          <w:rFonts w:hint="eastAsia"/>
        </w:rPr>
        <w:t xml:space="preserve"> </w:t>
      </w:r>
      <w:r w:rsidR="00F81AC9">
        <w:t>Grid</w:t>
      </w:r>
      <w:r>
        <w:rPr>
          <w:rFonts w:hint="eastAsia"/>
        </w:rPr>
        <w:t xml:space="preserve">를 </w:t>
      </w:r>
      <w:r w:rsidR="002C5C3B">
        <w:rPr>
          <w:rFonts w:hint="eastAsia"/>
        </w:rPr>
        <w:t xml:space="preserve">마우스 </w:t>
      </w:r>
      <w:proofErr w:type="spellStart"/>
      <w:r w:rsidR="002C5C3B">
        <w:rPr>
          <w:rFonts w:hint="eastAsia"/>
        </w:rPr>
        <w:t>우클릭</w:t>
      </w:r>
      <w:proofErr w:type="spellEnd"/>
      <w:r w:rsidR="002C5C3B">
        <w:rPr>
          <w:rFonts w:hint="eastAsia"/>
        </w:rPr>
        <w:t xml:space="preserve"> </w:t>
      </w:r>
      <w:proofErr w:type="spellStart"/>
      <w:r w:rsidR="002C5C3B">
        <w:rPr>
          <w:rFonts w:hint="eastAsia"/>
        </w:rPr>
        <w:t>한후</w:t>
      </w:r>
      <w:proofErr w:type="spellEnd"/>
      <w:r w:rsidR="002C5C3B">
        <w:rPr>
          <w:rFonts w:hint="eastAsia"/>
        </w:rPr>
        <w:t xml:space="preserve"> Layout &gt; Rest All</w:t>
      </w:r>
      <w:r w:rsidR="002C5C3B">
        <w:t xml:space="preserve"> </w:t>
      </w:r>
      <w:r w:rsidR="002C5C3B">
        <w:rPr>
          <w:rFonts w:hint="eastAsia"/>
        </w:rPr>
        <w:t>의 순서로 선택합니다.</w:t>
      </w:r>
    </w:p>
    <w:p w14:paraId="74E0B305" w14:textId="66332DD0" w:rsidR="00714510" w:rsidRDefault="00714510" w:rsidP="00714510">
      <w:pPr>
        <w:pStyle w:val="a3"/>
      </w:pPr>
      <w:r>
        <w:rPr>
          <w:noProof/>
        </w:rPr>
        <w:drawing>
          <wp:inline distT="0" distB="0" distL="0" distR="0" wp14:anchorId="54716226" wp14:editId="0656D948">
            <wp:extent cx="2524125" cy="1898955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1338" cy="19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15A4" w14:textId="431B6DDC" w:rsidR="002C5C3B" w:rsidRDefault="002C5C3B" w:rsidP="00714510">
      <w:pPr>
        <w:pStyle w:val="a3"/>
        <w:numPr>
          <w:ilvl w:val="0"/>
          <w:numId w:val="8"/>
        </w:numPr>
      </w:pPr>
      <w:r>
        <w:rPr>
          <w:rFonts w:hint="eastAsia"/>
        </w:rPr>
        <w:t>현재까지 잘 수행하셨다면 텍스트 편집기의 모습은 아래와 같을 것입니다.</w:t>
      </w:r>
      <w:r>
        <w:t xml:space="preserve"> </w:t>
      </w:r>
    </w:p>
    <w:p w14:paraId="0111C3BA" w14:textId="05C9C331" w:rsidR="002C5C3B" w:rsidRDefault="002C5C3B" w:rsidP="002C5C3B">
      <w:pPr>
        <w:pStyle w:val="a3"/>
      </w:pPr>
      <w:r>
        <w:rPr>
          <w:noProof/>
        </w:rPr>
        <w:lastRenderedPageBreak/>
        <w:drawing>
          <wp:inline distT="0" distB="0" distL="0" distR="0" wp14:anchorId="2851DF95" wp14:editId="0A01E356">
            <wp:extent cx="3095625" cy="19895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039" cy="200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27D97" w14:textId="4442F16C" w:rsidR="00714510" w:rsidRDefault="002C5C3B" w:rsidP="00714510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텍스트 편집기에서 </w:t>
      </w:r>
      <w:r>
        <w:t xml:space="preserve">&lt;Grid/&gt; </w:t>
      </w:r>
      <w:r>
        <w:rPr>
          <w:rFonts w:hint="eastAsia"/>
        </w:rPr>
        <w:t>라인을</w:t>
      </w:r>
      <w:r>
        <w:t xml:space="preserve"> </w:t>
      </w:r>
      <w:r>
        <w:rPr>
          <w:rFonts w:hint="eastAsia"/>
        </w:rPr>
        <w:t>클릭합니다.</w:t>
      </w:r>
      <w:r>
        <w:t xml:space="preserve"> </w:t>
      </w:r>
      <w:r>
        <w:rPr>
          <w:rFonts w:hint="eastAsia"/>
        </w:rPr>
        <w:t>Properties</w:t>
      </w:r>
      <w:r>
        <w:t xml:space="preserve"> </w:t>
      </w:r>
      <w:r>
        <w:rPr>
          <w:rFonts w:hint="eastAsia"/>
        </w:rPr>
        <w:t xml:space="preserve">창의 </w:t>
      </w:r>
      <w:r>
        <w:t>Layout</w:t>
      </w:r>
      <w:r>
        <w:rPr>
          <w:rFonts w:hint="eastAsia"/>
        </w:rPr>
        <w:t xml:space="preserve">영역을 확장하여 </w:t>
      </w:r>
      <w:r>
        <w:t xml:space="preserve">Height </w:t>
      </w:r>
      <w:r>
        <w:rPr>
          <w:rFonts w:hint="eastAsia"/>
        </w:rPr>
        <w:t xml:space="preserve">속성값을 </w:t>
      </w:r>
      <w:r>
        <w:t>400px, Margin</w:t>
      </w:r>
      <w:r>
        <w:rPr>
          <w:rFonts w:hint="eastAsia"/>
        </w:rPr>
        <w:t xml:space="preserve">은 상단 </w:t>
      </w:r>
      <w:r>
        <w:t>25</w:t>
      </w:r>
      <w:r>
        <w:rPr>
          <w:rFonts w:hint="eastAsia"/>
        </w:rPr>
        <w:t>px로 설정합니다</w:t>
      </w:r>
    </w:p>
    <w:p w14:paraId="21C7C475" w14:textId="74304873" w:rsidR="00F81AC9" w:rsidRDefault="002C5C3B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Toolbox로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proofErr w:type="spellStart"/>
      <w:r w:rsidR="00F81AC9">
        <w:t>ListBox</w:t>
      </w:r>
      <w:proofErr w:type="spellEnd"/>
      <w:r w:rsidR="00F81AC9">
        <w:t xml:space="preserve"> </w:t>
      </w:r>
      <w:r w:rsidR="00F81AC9">
        <w:rPr>
          <w:rFonts w:hint="eastAsia"/>
        </w:rPr>
        <w:t xml:space="preserve">컨트롤을 Grid위에 </w:t>
      </w:r>
      <w:proofErr w:type="spellStart"/>
      <w:r w:rsidR="00F81AC9">
        <w:rPr>
          <w:rFonts w:hint="eastAsia"/>
        </w:rPr>
        <w:t>드래그앱</w:t>
      </w:r>
      <w:proofErr w:type="spellEnd"/>
      <w:r w:rsidR="00F81AC9">
        <w:rPr>
          <w:rFonts w:hint="eastAsia"/>
        </w:rPr>
        <w:t xml:space="preserve"> </w:t>
      </w:r>
      <w:proofErr w:type="spellStart"/>
      <w:r w:rsidR="00F81AC9">
        <w:rPr>
          <w:rFonts w:hint="eastAsia"/>
        </w:rPr>
        <w:t>드랍</w:t>
      </w:r>
      <w:proofErr w:type="spellEnd"/>
      <w:r w:rsidR="00F81AC9">
        <w:rPr>
          <w:rFonts w:hint="eastAsia"/>
        </w:rPr>
        <w:t xml:space="preserve"> 하여 추가합니다.</w:t>
      </w:r>
    </w:p>
    <w:p w14:paraId="43AA37ED" w14:textId="23E0A955" w:rsidR="00F81AC9" w:rsidRDefault="00F81AC9" w:rsidP="00F81AC9">
      <w:pPr>
        <w:pStyle w:val="a3"/>
      </w:pPr>
      <w:r>
        <w:rPr>
          <w:noProof/>
        </w:rPr>
        <w:drawing>
          <wp:inline distT="0" distB="0" distL="0" distR="0" wp14:anchorId="7CCCE10A" wp14:editId="0F625260">
            <wp:extent cx="2002367" cy="3276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8657" cy="32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4B31" w14:textId="14FF3DFE" w:rsidR="00F81AC9" w:rsidRDefault="00F81AC9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t>Listbox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한후</w:t>
      </w:r>
      <w:proofErr w:type="spellEnd"/>
      <w:r>
        <w:rPr>
          <w:rFonts w:hint="eastAsia"/>
        </w:rPr>
        <w:t xml:space="preserve"> Layout &gt; Rest All</w:t>
      </w:r>
      <w:r>
        <w:t xml:space="preserve"> </w:t>
      </w:r>
      <w:r>
        <w:rPr>
          <w:rFonts w:hint="eastAsia"/>
        </w:rPr>
        <w:t>의 순서로 선택합니다.</w:t>
      </w:r>
      <w:r>
        <w:t xml:space="preserve"> </w:t>
      </w:r>
      <w:r>
        <w:rPr>
          <w:rFonts w:hint="eastAsia"/>
        </w:rPr>
        <w:t xml:space="preserve">이 후 </w:t>
      </w:r>
      <w:r>
        <w:t xml:space="preserve">Properties </w:t>
      </w:r>
      <w:r>
        <w:rPr>
          <w:rFonts w:hint="eastAsia"/>
        </w:rPr>
        <w:t xml:space="preserve">창 상단의 </w:t>
      </w:r>
      <w:r>
        <w:t xml:space="preserve">Name </w:t>
      </w:r>
      <w:r>
        <w:rPr>
          <w:rFonts w:hint="eastAsia"/>
        </w:rPr>
        <w:t xml:space="preserve">속성을 </w:t>
      </w:r>
      <w:proofErr w:type="spellStart"/>
      <w:r>
        <w:t>IngredientsListBox</w:t>
      </w:r>
      <w:proofErr w:type="spellEnd"/>
      <w:r>
        <w:rPr>
          <w:rFonts w:hint="eastAsia"/>
        </w:rPr>
        <w:t>로 변경합니다.</w:t>
      </w:r>
      <w:r>
        <w:t xml:space="preserve"> </w:t>
      </w:r>
    </w:p>
    <w:p w14:paraId="340B6FEC" w14:textId="32915F78" w:rsidR="00F81AC9" w:rsidRDefault="00F81AC9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추가된 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stbox</w:t>
      </w:r>
      <w:proofErr w:type="spellEnd"/>
      <w:r>
        <w:t xml:space="preserve"> </w:t>
      </w:r>
      <w:r>
        <w:rPr>
          <w:rFonts w:hint="eastAsia"/>
        </w:rPr>
        <w:t xml:space="preserve">컨트롤을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한 후 </w:t>
      </w:r>
      <w:r>
        <w:t xml:space="preserve">View Code </w:t>
      </w:r>
      <w:r>
        <w:rPr>
          <w:rFonts w:hint="eastAsia"/>
        </w:rPr>
        <w:t>메뉴를 선택합니다.</w:t>
      </w:r>
      <w:r>
        <w:t xml:space="preserve"> </w:t>
      </w:r>
      <w:r>
        <w:rPr>
          <w:rFonts w:hint="eastAsia"/>
        </w:rPr>
        <w:t xml:space="preserve">조금 전 </w:t>
      </w:r>
      <w:proofErr w:type="spellStart"/>
      <w:r>
        <w:t>Flyout</w:t>
      </w:r>
      <w:proofErr w:type="spellEnd"/>
      <w:r>
        <w:t xml:space="preserve"> </w:t>
      </w:r>
      <w:r>
        <w:rPr>
          <w:rFonts w:hint="eastAsia"/>
        </w:rPr>
        <w:t xml:space="preserve">내에 디자인한 </w:t>
      </w:r>
      <w:proofErr w:type="spellStart"/>
      <w:r>
        <w:t>Listbox</w:t>
      </w:r>
      <w:proofErr w:type="spellEnd"/>
      <w:r>
        <w:rPr>
          <w:rFonts w:hint="eastAsia"/>
        </w:rPr>
        <w:t xml:space="preserve">를 생성하는 소스코드를 코드 </w:t>
      </w:r>
      <w:proofErr w:type="spellStart"/>
      <w:r>
        <w:rPr>
          <w:rFonts w:hint="eastAsia"/>
        </w:rPr>
        <w:t>스니펫을</w:t>
      </w:r>
      <w:proofErr w:type="spellEnd"/>
      <w:r>
        <w:rPr>
          <w:rFonts w:hint="eastAsia"/>
        </w:rPr>
        <w:t xml:space="preserve"> 통해 </w:t>
      </w:r>
      <w:r w:rsidR="00FD5DB5">
        <w:rPr>
          <w:rFonts w:hint="eastAsia"/>
        </w:rPr>
        <w:t>추가할</w:t>
      </w:r>
      <w:r>
        <w:rPr>
          <w:rFonts w:hint="eastAsia"/>
        </w:rPr>
        <w:t xml:space="preserve"> 것입니다.</w:t>
      </w:r>
      <w:r>
        <w:t xml:space="preserve"> </w:t>
      </w:r>
    </w:p>
    <w:p w14:paraId="129433BF" w14:textId="5F76BE17" w:rsidR="00F81AC9" w:rsidRDefault="00F81AC9" w:rsidP="00F81AC9">
      <w:pPr>
        <w:pStyle w:val="a3"/>
        <w:numPr>
          <w:ilvl w:val="0"/>
          <w:numId w:val="8"/>
        </w:numPr>
      </w:pPr>
      <w:proofErr w:type="spellStart"/>
      <w:r>
        <w:t>OnNavigatedTo</w:t>
      </w:r>
      <w:proofErr w:type="spellEnd"/>
      <w:r>
        <w:t xml:space="preserve"> </w:t>
      </w:r>
      <w:r>
        <w:rPr>
          <w:rFonts w:hint="eastAsia"/>
        </w:rPr>
        <w:t>함수의 바디에는 주석을 제외하곤 내용이 들어 있지 않습니다.</w:t>
      </w:r>
      <w:r>
        <w:t xml:space="preserve"> </w:t>
      </w:r>
      <w:r>
        <w:rPr>
          <w:rFonts w:hint="eastAsia"/>
        </w:rPr>
        <w:t xml:space="preserve">함수 바디 내에서 마우스 우클릭 후 </w:t>
      </w:r>
      <w:r w:rsidR="00FD5DB5">
        <w:rPr>
          <w:rFonts w:hint="eastAsia"/>
        </w:rPr>
        <w:t>Jump</w:t>
      </w:r>
      <w:r w:rsidR="00FD5DB5">
        <w:t>S</w:t>
      </w:r>
      <w:r w:rsidR="00FD5DB5">
        <w:rPr>
          <w:rFonts w:hint="eastAsia"/>
        </w:rPr>
        <w:t>tart Con</w:t>
      </w:r>
      <w:r w:rsidR="00FD5DB5">
        <w:t>toso Cookbook</w:t>
      </w:r>
      <w:r w:rsidR="00FD5DB5">
        <w:rPr>
          <w:rFonts w:hint="eastAsia"/>
        </w:rPr>
        <w:t xml:space="preserve"> Ingredient</w:t>
      </w:r>
      <w:r w:rsidR="00FD5DB5">
        <w:t>s</w:t>
      </w:r>
      <w:r w:rsidR="00FD5DB5">
        <w:rPr>
          <w:rFonts w:hint="eastAsia"/>
        </w:rPr>
        <w:t xml:space="preserve"> List</w:t>
      </w:r>
      <w:r>
        <w:t xml:space="preserve"> </w:t>
      </w:r>
      <w:r w:rsidR="00FD5DB5">
        <w:rPr>
          <w:rFonts w:hint="eastAsia"/>
        </w:rPr>
        <w:t>코드 스니펫을 선택합니다.</w:t>
      </w:r>
      <w:r w:rsidR="00FD5DB5">
        <w:t xml:space="preserve"> </w:t>
      </w:r>
    </w:p>
    <w:p w14:paraId="2D1A27D4" w14:textId="4A541DDA" w:rsidR="00FD5DB5" w:rsidRDefault="00FD5DB5" w:rsidP="00F81AC9">
      <w:pPr>
        <w:pStyle w:val="a3"/>
        <w:numPr>
          <w:ilvl w:val="0"/>
          <w:numId w:val="8"/>
        </w:numPr>
      </w:pPr>
      <w:r>
        <w:rPr>
          <w:rFonts w:hint="eastAsia"/>
        </w:rPr>
        <w:t xml:space="preserve">애플리케이션을 실행 한 후 </w:t>
      </w:r>
      <w:proofErr w:type="spellStart"/>
      <w:r>
        <w:rPr>
          <w:rFonts w:hint="eastAsia"/>
        </w:rPr>
        <w:t>앱바의</w:t>
      </w:r>
      <w:proofErr w:type="spellEnd"/>
      <w:r>
        <w:rPr>
          <w:rFonts w:hint="eastAsia"/>
        </w:rPr>
        <w:t xml:space="preserve"> 버튼을 클릭했을 때 아래와 같이 </w:t>
      </w:r>
      <w:proofErr w:type="spellStart"/>
      <w:r>
        <w:t>Listbox</w:t>
      </w:r>
      <w:proofErr w:type="spellEnd"/>
      <w:r>
        <w:rPr>
          <w:rFonts w:hint="eastAsia"/>
        </w:rPr>
        <w:t>가 잘 나오는지 확인합니다.</w:t>
      </w:r>
    </w:p>
    <w:p w14:paraId="45903601" w14:textId="0EA8B8D0" w:rsidR="00FD5DB5" w:rsidRDefault="00FD5DB5" w:rsidP="00FD5DB5">
      <w:pPr>
        <w:pStyle w:val="a3"/>
      </w:pPr>
      <w:r>
        <w:rPr>
          <w:noProof/>
        </w:rPr>
        <w:lastRenderedPageBreak/>
        <w:drawing>
          <wp:inline distT="0" distB="0" distL="0" distR="0" wp14:anchorId="79C6BDEE" wp14:editId="2B898F1E">
            <wp:extent cx="2484623" cy="44481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8462" cy="445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8D4A" w14:textId="77777777" w:rsidR="00FD5DB5" w:rsidRDefault="00FD5DB5" w:rsidP="00FD5DB5"/>
    <w:p w14:paraId="653C3B9C" w14:textId="7BB81DF2" w:rsidR="00FD5DB5" w:rsidRDefault="002646CC" w:rsidP="002646CC">
      <w:pPr>
        <w:pStyle w:val="1"/>
      </w:pPr>
      <w:r>
        <w:rPr>
          <w:rFonts w:hint="eastAsia"/>
        </w:rPr>
        <w:t>Visible Bounds</w:t>
      </w:r>
      <w:r w:rsidR="002F3F71">
        <w:t xml:space="preserve"> </w:t>
      </w:r>
      <w:r w:rsidR="002F3F71">
        <w:rPr>
          <w:rFonts w:hint="eastAsia"/>
        </w:rPr>
        <w:t>값 나타내 보기</w:t>
      </w:r>
    </w:p>
    <w:p w14:paraId="298317FB" w14:textId="473F5EA6" w:rsidR="002646CC" w:rsidRDefault="002646CC" w:rsidP="002646CC">
      <w:proofErr w:type="spellStart"/>
      <w:r>
        <w:rPr>
          <w:rFonts w:hint="eastAsia"/>
        </w:rPr>
        <w:t>AppBar</w:t>
      </w:r>
      <w:proofErr w:type="spellEnd"/>
      <w:r>
        <w:rPr>
          <w:rFonts w:hint="eastAsia"/>
        </w:rPr>
        <w:t xml:space="preserve">와 </w:t>
      </w:r>
      <w:proofErr w:type="spellStart"/>
      <w:r>
        <w:t>SystemTray</w:t>
      </w:r>
      <w:proofErr w:type="spellEnd"/>
      <w:r>
        <w:t xml:space="preserve"> </w:t>
      </w:r>
      <w:r>
        <w:rPr>
          <w:rFonts w:hint="eastAsia"/>
        </w:rPr>
        <w:t>영역을 다루는 방법에 대해 알아 봅니다.</w:t>
      </w:r>
      <w:r>
        <w:t xml:space="preserve"> </w:t>
      </w:r>
    </w:p>
    <w:p w14:paraId="3B97BD21" w14:textId="23DF1C47" w:rsidR="002646CC" w:rsidRDefault="002646CC" w:rsidP="002646CC">
      <w:pPr>
        <w:pStyle w:val="a3"/>
        <w:numPr>
          <w:ilvl w:val="0"/>
          <w:numId w:val="9"/>
        </w:numPr>
      </w:pPr>
      <w:r>
        <w:rPr>
          <w:b/>
        </w:rPr>
        <w:t xml:space="preserve">Session 2 Demos </w:t>
      </w:r>
      <w:r w:rsidRPr="002646CC">
        <w:rPr>
          <w:rFonts w:hint="eastAsia"/>
        </w:rPr>
        <w:t>폴더의</w:t>
      </w:r>
      <w:r>
        <w:rPr>
          <w:rFonts w:hint="eastAsia"/>
          <w:b/>
        </w:rPr>
        <w:t xml:space="preserve"> </w:t>
      </w:r>
      <w:r>
        <w:rPr>
          <w:b/>
        </w:rPr>
        <w:t xml:space="preserve">3B – System UI – </w:t>
      </w:r>
      <w:proofErr w:type="spellStart"/>
      <w:r>
        <w:rPr>
          <w:b/>
        </w:rPr>
        <w:t>VisibleBoundsDemo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</w:p>
    <w:p w14:paraId="27C0A0A2" w14:textId="5D65139F" w:rsidR="002646CC" w:rsidRDefault="002646CC" w:rsidP="002646CC">
      <w:pPr>
        <w:pStyle w:val="a3"/>
        <w:numPr>
          <w:ilvl w:val="0"/>
          <w:numId w:val="9"/>
        </w:numPr>
      </w:pPr>
      <w:proofErr w:type="spellStart"/>
      <w:r w:rsidRPr="002646CC">
        <w:t>Main</w:t>
      </w:r>
      <w:r>
        <w:t>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>
        <w:t xml:space="preserve"> </w:t>
      </w:r>
      <w:r w:rsidR="00A8279B">
        <w:rPr>
          <w:rFonts w:hint="eastAsia"/>
        </w:rPr>
        <w:t>디자이너 편집기에서 여러 컨트롤들을 확인해 봅니다.</w:t>
      </w:r>
      <w:r w:rsidR="00A8279B">
        <w:t xml:space="preserve"> </w:t>
      </w:r>
      <w:proofErr w:type="spellStart"/>
      <w:r w:rsidR="00A8279B">
        <w:t>StatusBar</w:t>
      </w:r>
      <w:proofErr w:type="spellEnd"/>
      <w:r w:rsidR="00A8279B">
        <w:rPr>
          <w:rFonts w:hint="eastAsia"/>
        </w:rPr>
        <w:t>의 경우 녹색으로 표시되어 있는데,</w:t>
      </w:r>
      <w:r w:rsidR="00A8279B">
        <w:t xml:space="preserve"> </w:t>
      </w:r>
      <w:r w:rsidR="00A8279B">
        <w:rPr>
          <w:rFonts w:hint="eastAsia"/>
        </w:rPr>
        <w:t>본래 기본값으로 투명하게 되어있지만 배경색을 녹색으로 지정했기 때문에 그렇습니다.</w:t>
      </w:r>
      <w:r w:rsidR="00A8279B">
        <w:t xml:space="preserve"> </w:t>
      </w:r>
    </w:p>
    <w:p w14:paraId="07EAFFD4" w14:textId="03D81046" w:rsidR="00A8279B" w:rsidRDefault="00A8279B" w:rsidP="002646CC">
      <w:pPr>
        <w:pStyle w:val="a3"/>
        <w:numPr>
          <w:ilvl w:val="0"/>
          <w:numId w:val="9"/>
        </w:numPr>
      </w:pPr>
      <w:r>
        <w:rPr>
          <w:rFonts w:hint="eastAsia"/>
        </w:rPr>
        <w:t>애플리케이션을 실행합니다.</w:t>
      </w:r>
      <w:r>
        <w:t xml:space="preserve"> </w:t>
      </w:r>
    </w:p>
    <w:p w14:paraId="61D357B1" w14:textId="0918646D" w:rsidR="00A8279B" w:rsidRDefault="00A8279B" w:rsidP="002646CC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화면에 보이는 </w:t>
      </w:r>
      <w:r>
        <w:t>Visible Bounds</w:t>
      </w:r>
      <w:r>
        <w:rPr>
          <w:rFonts w:hint="eastAsia"/>
        </w:rPr>
        <w:t xml:space="preserve"> 숫자들은 </w:t>
      </w:r>
      <w:r w:rsidR="002F3F71">
        <w:rPr>
          <w:rFonts w:hint="eastAsia"/>
        </w:rPr>
        <w:t xml:space="preserve">푸른색 영역의 </w:t>
      </w:r>
      <w:r w:rsidR="002F3F71">
        <w:t>Margin</w:t>
      </w:r>
      <w:r w:rsidR="002F3F71">
        <w:rPr>
          <w:rFonts w:hint="eastAsia"/>
        </w:rPr>
        <w:t xml:space="preserve">과 크기를 </w:t>
      </w:r>
      <w:r>
        <w:rPr>
          <w:rFonts w:hint="eastAsia"/>
        </w:rPr>
        <w:t>나타내고 있습니다.</w:t>
      </w:r>
      <w:r>
        <w:t xml:space="preserve"> </w:t>
      </w:r>
    </w:p>
    <w:p w14:paraId="7796942B" w14:textId="6057A84B" w:rsidR="00A8279B" w:rsidRDefault="002F3F71" w:rsidP="002F3F71">
      <w:pPr>
        <w:pStyle w:val="a3"/>
        <w:numPr>
          <w:ilvl w:val="0"/>
          <w:numId w:val="9"/>
        </w:numPr>
      </w:pPr>
      <w:r>
        <w:rPr>
          <w:rFonts w:hint="eastAsia"/>
        </w:rPr>
        <w:t>위 숫자들을 계산하는 함수를 소스코드에서 확인하여 봅니다.</w:t>
      </w:r>
      <w:r>
        <w:t xml:space="preserve"> </w:t>
      </w:r>
      <w:proofErr w:type="spellStart"/>
      <w:r w:rsidR="00A8279B">
        <w:rPr>
          <w:rFonts w:hint="eastAsia"/>
        </w:rPr>
        <w:t>MainPage.xaml.cs</w:t>
      </w:r>
      <w:proofErr w:type="spellEnd"/>
      <w:r w:rsidR="00A8279B">
        <w:t xml:space="preserve"> </w:t>
      </w:r>
      <w:r w:rsidR="00A8279B">
        <w:rPr>
          <w:rFonts w:hint="eastAsia"/>
        </w:rPr>
        <w:t xml:space="preserve">파일을 </w:t>
      </w:r>
      <w:proofErr w:type="spellStart"/>
      <w:r w:rsidR="00A8279B">
        <w:rPr>
          <w:rFonts w:hint="eastAsia"/>
        </w:rPr>
        <w:t>더블클릭한</w:t>
      </w:r>
      <w:proofErr w:type="spellEnd"/>
      <w:r w:rsidR="00A8279B">
        <w:rPr>
          <w:rFonts w:hint="eastAsia"/>
        </w:rPr>
        <w:t xml:space="preserve"> 후 </w:t>
      </w:r>
      <w:r>
        <w:rPr>
          <w:rFonts w:hint="eastAsia"/>
        </w:rPr>
        <w:t>검색 메뉴를 실행합니다.</w:t>
      </w:r>
      <w:r>
        <w:t xml:space="preserve"> (Ctrl + F)</w:t>
      </w:r>
    </w:p>
    <w:p w14:paraId="35D0D08E" w14:textId="57D5E4CC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검색 키워드로 </w:t>
      </w:r>
      <w:proofErr w:type="spellStart"/>
      <w:r>
        <w:t>ReportVisibleBounds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입력하여 함수의</w:t>
      </w:r>
      <w:r>
        <w:t xml:space="preserve"> </w:t>
      </w:r>
      <w:r>
        <w:rPr>
          <w:rFonts w:hint="eastAsia"/>
        </w:rPr>
        <w:t>내용을 확인합니다.</w:t>
      </w:r>
      <w:r>
        <w:t xml:space="preserve"> </w:t>
      </w:r>
    </w:p>
    <w:p w14:paraId="7C01458B" w14:textId="445809CC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실행중인 에뮬레이터에서 </w:t>
      </w:r>
      <w:r>
        <w:t xml:space="preserve">Show Transparent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선택합니다.</w:t>
      </w:r>
      <w:r>
        <w:t xml:space="preserve"> Visible Bounds</w:t>
      </w:r>
      <w:r>
        <w:rPr>
          <w:rFonts w:hint="eastAsia"/>
        </w:rPr>
        <w:t xml:space="preserve"> 값들은 변하지 않고</w:t>
      </w:r>
      <w:r>
        <w:t xml:space="preserve"> </w:t>
      </w:r>
      <w:r>
        <w:rPr>
          <w:rFonts w:hint="eastAsia"/>
        </w:rPr>
        <w:t>배경색만 바뀌게 됩니다.</w:t>
      </w:r>
      <w:r>
        <w:t xml:space="preserve"> </w:t>
      </w:r>
    </w:p>
    <w:p w14:paraId="4D15472B" w14:textId="369C5FF3" w:rsidR="002F3F71" w:rsidRDefault="002F3F71" w:rsidP="00A8279B">
      <w:pPr>
        <w:pStyle w:val="a3"/>
        <w:numPr>
          <w:ilvl w:val="0"/>
          <w:numId w:val="9"/>
        </w:numPr>
      </w:pPr>
      <w:r>
        <w:lastRenderedPageBreak/>
        <w:t xml:space="preserve">Hide </w:t>
      </w:r>
      <w:proofErr w:type="spellStart"/>
      <w:r>
        <w:t>AppBar</w:t>
      </w:r>
      <w:proofErr w:type="spellEnd"/>
      <w:r>
        <w:t xml:space="preserve"> </w:t>
      </w:r>
      <w:r>
        <w:rPr>
          <w:rFonts w:hint="eastAsia"/>
        </w:rPr>
        <w:t>버튼을 선택한 후</w:t>
      </w:r>
      <w:r>
        <w:t xml:space="preserve"> Visible Bounds </w:t>
      </w:r>
      <w:r>
        <w:rPr>
          <w:rFonts w:hint="eastAsia"/>
        </w:rPr>
        <w:t>값들이 바뀌는 것을 확인합니다.</w:t>
      </w:r>
      <w:r>
        <w:t xml:space="preserve"> </w:t>
      </w:r>
    </w:p>
    <w:p w14:paraId="3369A524" w14:textId="69E669F7" w:rsidR="002F3F71" w:rsidRDefault="002F3F71" w:rsidP="00A8279B">
      <w:pPr>
        <w:pStyle w:val="a3"/>
        <w:numPr>
          <w:ilvl w:val="0"/>
          <w:numId w:val="9"/>
        </w:numPr>
      </w:pPr>
      <w:r>
        <w:t xml:space="preserve">Set </w:t>
      </w:r>
      <w:proofErr w:type="spellStart"/>
      <w:r>
        <w:t>StatusBar</w:t>
      </w:r>
      <w:proofErr w:type="spellEnd"/>
      <w:r>
        <w:t xml:space="preserve"> Background </w:t>
      </w:r>
      <w:r>
        <w:rPr>
          <w:rFonts w:hint="eastAsia"/>
        </w:rPr>
        <w:t>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의 배경색을 변경할 수 있으며 디자이너 편집기에서는 구현이 불가능하고 소스코드를 추가하여 변경할 수 있습니다.</w:t>
      </w:r>
    </w:p>
    <w:p w14:paraId="1C9E0BB5" w14:textId="7F6FD0E4" w:rsidR="002F3F71" w:rsidRDefault="002F3F71" w:rsidP="00A8279B">
      <w:pPr>
        <w:pStyle w:val="a3"/>
        <w:numPr>
          <w:ilvl w:val="0"/>
          <w:numId w:val="9"/>
        </w:numPr>
      </w:pPr>
      <w:r>
        <w:rPr>
          <w:rFonts w:hint="eastAsia"/>
        </w:rPr>
        <w:t xml:space="preserve">Set </w:t>
      </w:r>
      <w:proofErr w:type="spellStart"/>
      <w:r>
        <w:rPr>
          <w:rFonts w:hint="eastAsia"/>
        </w:rPr>
        <w:t>StatusBar</w:t>
      </w:r>
      <w:proofErr w:type="spellEnd"/>
      <w:r>
        <w:rPr>
          <w:rFonts w:hint="eastAsia"/>
        </w:rPr>
        <w:t xml:space="preserve"> Hidden 체크박스를 선택합니다.</w:t>
      </w:r>
      <w:r>
        <w:t xml:space="preserve"> </w:t>
      </w:r>
      <w:proofErr w:type="spellStart"/>
      <w:r>
        <w:t>StatusBar</w:t>
      </w:r>
      <w:proofErr w:type="spellEnd"/>
      <w:r>
        <w:rPr>
          <w:rFonts w:hint="eastAsia"/>
        </w:rPr>
        <w:t>를 감출 수 있고,</w:t>
      </w:r>
      <w:r>
        <w:t xml:space="preserve"> </w:t>
      </w:r>
      <w:r>
        <w:rPr>
          <w:rFonts w:hint="eastAsia"/>
        </w:rPr>
        <w:t xml:space="preserve">이 때 </w:t>
      </w:r>
      <w:r>
        <w:t xml:space="preserve">Visible Bounds </w:t>
      </w:r>
      <w:r>
        <w:rPr>
          <w:rFonts w:hint="eastAsia"/>
        </w:rPr>
        <w:t>값들이 바뀌는 것을 확인할 수 있습니다.</w:t>
      </w:r>
      <w:r>
        <w:t xml:space="preserve"> </w:t>
      </w:r>
    </w:p>
    <w:p w14:paraId="53E7D1FE" w14:textId="77777777" w:rsidR="002F3F71" w:rsidRDefault="002F3F71" w:rsidP="002F3F71">
      <w:pPr>
        <w:ind w:left="400"/>
      </w:pPr>
    </w:p>
    <w:p w14:paraId="7527666B" w14:textId="7284FC45" w:rsidR="002F3F71" w:rsidRDefault="002F3F71" w:rsidP="001506A9">
      <w:pPr>
        <w:pStyle w:val="1"/>
      </w:pPr>
      <w:r>
        <w:rPr>
          <w:rFonts w:hint="eastAsia"/>
        </w:rPr>
        <w:t xml:space="preserve">스타일과 테마 </w:t>
      </w:r>
      <w:r w:rsidR="00345D06">
        <w:rPr>
          <w:rFonts w:hint="eastAsia"/>
        </w:rPr>
        <w:t>지정하기</w:t>
      </w:r>
    </w:p>
    <w:p w14:paraId="5CBE6B42" w14:textId="4025C0E8" w:rsidR="00345D06" w:rsidRDefault="00345D06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Session 2 Demos </w:t>
      </w:r>
      <w:proofErr w:type="spellStart"/>
      <w:r>
        <w:rPr>
          <w:rFonts w:hint="eastAsia"/>
        </w:rPr>
        <w:t>폴더내</w:t>
      </w:r>
      <w:proofErr w:type="spellEnd"/>
      <w:r>
        <w:rPr>
          <w:rFonts w:hint="eastAsia"/>
        </w:rPr>
        <w:t xml:space="preserve"> </w:t>
      </w:r>
      <w:r w:rsidRPr="00345D06">
        <w:rPr>
          <w:b/>
        </w:rPr>
        <w:t xml:space="preserve">4 – </w:t>
      </w:r>
      <w:r w:rsidRPr="00345D06">
        <w:rPr>
          <w:rFonts w:hint="eastAsia"/>
          <w:b/>
        </w:rPr>
        <w:t xml:space="preserve">Styles </w:t>
      </w:r>
      <w:r w:rsidRPr="00345D06">
        <w:rPr>
          <w:b/>
        </w:rPr>
        <w:t>and Themes</w:t>
      </w:r>
      <w:r>
        <w:t xml:space="preserve"> </w:t>
      </w:r>
      <w:r>
        <w:rPr>
          <w:rFonts w:hint="eastAsia"/>
        </w:rPr>
        <w:t xml:space="preserve">폴더의 </w:t>
      </w:r>
      <w:proofErr w:type="spellStart"/>
      <w:r>
        <w:t>ContosoCookbookSimple</w:t>
      </w:r>
      <w:proofErr w:type="spellEnd"/>
      <w:r>
        <w:t xml:space="preserve"> </w:t>
      </w:r>
      <w:r>
        <w:rPr>
          <w:rFonts w:hint="eastAsia"/>
        </w:rPr>
        <w:t>솔루션을 엽니다.</w:t>
      </w:r>
      <w:r>
        <w:t xml:space="preserve"> </w:t>
      </w:r>
      <w:r>
        <w:rPr>
          <w:rFonts w:hint="eastAsia"/>
        </w:rPr>
        <w:t xml:space="preserve">이번 솔루션은 </w:t>
      </w:r>
      <w:r>
        <w:t>Universal App</w:t>
      </w:r>
      <w:r>
        <w:rPr>
          <w:rFonts w:hint="eastAsia"/>
        </w:rPr>
        <w:t xml:space="preserve">이므로 </w:t>
      </w:r>
      <w:r>
        <w:t xml:space="preserve">Windows 8.1 </w:t>
      </w:r>
      <w:r>
        <w:rPr>
          <w:rFonts w:hint="eastAsia"/>
        </w:rPr>
        <w:t xml:space="preserve">프로젝트와 </w:t>
      </w:r>
      <w:r>
        <w:t xml:space="preserve">Windows Phone 8.1 </w:t>
      </w:r>
      <w:r>
        <w:rPr>
          <w:rFonts w:hint="eastAsia"/>
        </w:rPr>
        <w:t xml:space="preserve">프로젝트, </w:t>
      </w:r>
      <w:r>
        <w:t xml:space="preserve">Shared </w:t>
      </w:r>
      <w:r>
        <w:rPr>
          <w:rFonts w:hint="eastAsia"/>
        </w:rPr>
        <w:t xml:space="preserve">프로젝트로 구성되어 있습니다. </w:t>
      </w:r>
    </w:p>
    <w:p w14:paraId="3B8753F7" w14:textId="6F743E38" w:rsidR="00345D06" w:rsidRDefault="00345D06" w:rsidP="00345D06">
      <w:pPr>
        <w:pStyle w:val="a3"/>
        <w:numPr>
          <w:ilvl w:val="0"/>
          <w:numId w:val="10"/>
        </w:numPr>
      </w:pPr>
      <w:proofErr w:type="spellStart"/>
      <w:proofErr w:type="gramStart"/>
      <w:r>
        <w:rPr>
          <w:rFonts w:hint="eastAsia"/>
        </w:rPr>
        <w:t>ContosoCookbookSimple.WindowsPhone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프로젝트의 </w:t>
      </w:r>
      <w:proofErr w:type="spellStart"/>
      <w:r>
        <w:t>MainPage.xaml</w:t>
      </w:r>
      <w:proofErr w:type="spell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더블클릭하여</w:t>
      </w:r>
      <w:proofErr w:type="spellEnd"/>
      <w:r>
        <w:rPr>
          <w:rFonts w:hint="eastAsia"/>
        </w:rPr>
        <w:t xml:space="preserve"> 엽니다.</w:t>
      </w:r>
      <w:r w:rsidR="001506A9">
        <w:t xml:space="preserve"> </w:t>
      </w:r>
    </w:p>
    <w:p w14:paraId="46BAF13D" w14:textId="5281A517" w:rsidR="007D61A0" w:rsidRDefault="007D61A0" w:rsidP="007D61A0">
      <w:pPr>
        <w:pStyle w:val="a3"/>
      </w:pPr>
      <w:r>
        <w:rPr>
          <w:noProof/>
        </w:rPr>
        <w:drawing>
          <wp:inline distT="0" distB="0" distL="0" distR="0" wp14:anchorId="52A7419D" wp14:editId="758D1134">
            <wp:extent cx="3086100" cy="1209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7DF5" w14:textId="0021609F" w:rsidR="007D61A0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요리법의 설명이 있는 </w:t>
      </w:r>
      <w:proofErr w:type="spellStart"/>
      <w:r>
        <w:t>TextBloc</w:t>
      </w:r>
      <w:r>
        <w:rPr>
          <w:rFonts w:hint="eastAsia"/>
        </w:rPr>
        <w:t>k</w:t>
      </w:r>
      <w:proofErr w:type="spellEnd"/>
      <w:r>
        <w:t xml:space="preserve"> (아래 </w:t>
      </w:r>
      <w:r>
        <w:rPr>
          <w:rFonts w:hint="eastAsia"/>
        </w:rPr>
        <w:t>참조)</w:t>
      </w:r>
      <w:r>
        <w:t xml:space="preserve"> </w:t>
      </w:r>
      <w:r>
        <w:rPr>
          <w:rFonts w:hint="eastAsia"/>
        </w:rPr>
        <w:t xml:space="preserve">의 </w:t>
      </w:r>
      <w:r>
        <w:t xml:space="preserve">Foreground </w:t>
      </w:r>
      <w:r>
        <w:rPr>
          <w:rFonts w:hint="eastAsia"/>
        </w:rPr>
        <w:t xml:space="preserve">속성을 추가하고 </w:t>
      </w:r>
      <w:r>
        <w:t>White</w:t>
      </w:r>
      <w:r>
        <w:rPr>
          <w:rFonts w:hint="eastAsia"/>
        </w:rPr>
        <w:t>로 설정합니다.</w:t>
      </w:r>
      <w:r>
        <w:t xml:space="preserve"> </w:t>
      </w:r>
    </w:p>
    <w:p w14:paraId="10A145A5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proofErr w:type="gram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="InstructionsTextBlock"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TextWrapping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F98B88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Style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proofErr w:type="spellStart"/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>BodyTextBlockStyle</w:t>
      </w:r>
      <w:proofErr w:type="spellEnd"/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216AA9EA" w14:textId="77777777" w:rsidR="001506A9" w:rsidRPr="001506A9" w:rsidRDefault="001506A9" w:rsidP="001506A9">
      <w:pPr>
        <w:pStyle w:val="a3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Pr="001506A9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Pr="001506A9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Directions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</w:p>
    <w:p w14:paraId="68520282" w14:textId="17283AC9" w:rsidR="001506A9" w:rsidRDefault="001506A9" w:rsidP="001506A9">
      <w:pPr>
        <w:pStyle w:val="a3"/>
      </w:pPr>
      <w:r w:rsidRPr="001506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1506A9">
        <w:rPr>
          <w:rFonts w:ascii="Consolas" w:hAnsi="Consolas" w:cs="Consolas"/>
          <w:color w:val="FF0000"/>
          <w:sz w:val="19"/>
          <w:szCs w:val="19"/>
          <w:highlight w:val="yellow"/>
        </w:rPr>
        <w:t>Foreground</w:t>
      </w:r>
      <w:r w:rsidRPr="001506A9">
        <w:rPr>
          <w:rFonts w:ascii="Consolas" w:hAnsi="Consolas" w:cs="Consolas"/>
          <w:color w:val="0000FF"/>
          <w:sz w:val="19"/>
          <w:szCs w:val="19"/>
          <w:highlight w:val="yellow"/>
        </w:rPr>
        <w:t>="White"</w:t>
      </w:r>
      <w:r w:rsidRPr="001506A9"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14:paraId="4FE39F8E" w14:textId="6C56C6E4" w:rsidR="001506A9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애플리케이션을 실행합니다.</w:t>
      </w:r>
      <w:r>
        <w:t xml:space="preserve"> </w:t>
      </w:r>
      <w:r>
        <w:rPr>
          <w:rFonts w:hint="eastAsia"/>
        </w:rPr>
        <w:t>별 문제 없이 잘 보입니다.</w:t>
      </w:r>
      <w:r>
        <w:t xml:space="preserve"> </w:t>
      </w:r>
    </w:p>
    <w:p w14:paraId="7F9E05F0" w14:textId="6C3CBE1C" w:rsidR="001506A9" w:rsidRDefault="001506A9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에뮬레이터에서 윈도우키를 눌러 시작화면으로 간뒤 </w:t>
      </w:r>
      <w:r w:rsidR="00CB101C">
        <w:rPr>
          <w:rFonts w:hint="eastAsia"/>
        </w:rPr>
        <w:t xml:space="preserve">하단의 </w:t>
      </w:r>
      <w:r w:rsidR="00CB101C">
        <w:t xml:space="preserve">-&gt; </w:t>
      </w:r>
      <w:r w:rsidR="00CB101C">
        <w:rPr>
          <w:rFonts w:hint="eastAsia"/>
        </w:rPr>
        <w:t>버튼을 클릭하여 앱 목록으로 이동합니다.</w:t>
      </w:r>
    </w:p>
    <w:p w14:paraId="5A724137" w14:textId="28316A36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 xml:space="preserve">하단의 </w:t>
      </w:r>
      <w:r>
        <w:t>Setting</w:t>
      </w:r>
      <w:r>
        <w:rPr>
          <w:rFonts w:hint="eastAsia"/>
        </w:rPr>
        <w:t>s</w:t>
      </w:r>
      <w: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 시킨 후 </w:t>
      </w:r>
      <w:proofErr w:type="spellStart"/>
      <w:r>
        <w:rPr>
          <w:rFonts w:hint="eastAsia"/>
        </w:rPr>
        <w:t>Start+Theme</w:t>
      </w:r>
      <w:proofErr w:type="spellEnd"/>
      <w:r>
        <w:rPr>
          <w:rFonts w:hint="eastAsia"/>
        </w:rPr>
        <w:t xml:space="preserve"> 메뉴를 선택합니다.</w:t>
      </w:r>
    </w:p>
    <w:p w14:paraId="725A27DA" w14:textId="51C928E9" w:rsidR="00CB101C" w:rsidRDefault="00CB101C" w:rsidP="00CB101C">
      <w:pPr>
        <w:pStyle w:val="a3"/>
      </w:pPr>
      <w:r>
        <w:rPr>
          <w:noProof/>
        </w:rPr>
        <w:lastRenderedPageBreak/>
        <w:drawing>
          <wp:inline distT="0" distB="0" distL="0" distR="0" wp14:anchorId="2D33467E" wp14:editId="448C06C1">
            <wp:extent cx="2550536" cy="3676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4920" cy="36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0B77" w14:textId="60C3C01E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>Background</w:t>
      </w:r>
      <w:r>
        <w:t xml:space="preserve"> </w:t>
      </w:r>
      <w:r>
        <w:rPr>
          <w:rFonts w:hint="eastAsia"/>
        </w:rPr>
        <w:t xml:space="preserve">값이 </w:t>
      </w:r>
      <w:r>
        <w:t xml:space="preserve">dark </w:t>
      </w:r>
      <w:r>
        <w:rPr>
          <w:rFonts w:hint="eastAsia"/>
        </w:rPr>
        <w:t>로 설정되어있습니다.</w:t>
      </w:r>
      <w:r>
        <w:t xml:space="preserve"> light </w:t>
      </w:r>
      <w:r>
        <w:rPr>
          <w:rFonts w:hint="eastAsia"/>
        </w:rPr>
        <w:t xml:space="preserve">로 바꿔준 후 </w:t>
      </w:r>
      <w:r>
        <w:t>Visual Studio</w:t>
      </w:r>
      <w:r>
        <w:rPr>
          <w:rFonts w:hint="eastAsia"/>
        </w:rPr>
        <w:t>로 돌아와서 애플리케이션 실행을 정지합니다.</w:t>
      </w:r>
    </w:p>
    <w:p w14:paraId="294F42D5" w14:textId="09ADA834" w:rsidR="00CB101C" w:rsidRDefault="00CB101C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애플리케이션을 다시 한번 실행합니다.</w:t>
      </w:r>
      <w:r>
        <w:t xml:space="preserve"> </w:t>
      </w:r>
      <w:r>
        <w:rPr>
          <w:rFonts w:hint="eastAsia"/>
        </w:rPr>
        <w:t xml:space="preserve">하얀색 배경으로 변경되어 이제는 </w:t>
      </w:r>
      <w:r w:rsidR="00DE0A27">
        <w:rPr>
          <w:rFonts w:hint="eastAsia"/>
        </w:rPr>
        <w:t xml:space="preserve">하얀 글씨의 </w:t>
      </w:r>
      <w:r>
        <w:rPr>
          <w:rFonts w:hint="eastAsia"/>
        </w:rPr>
        <w:t>요리법 설명이 보이지 않습니다.</w:t>
      </w:r>
      <w:r w:rsidR="00DE0A27">
        <w:t xml:space="preserve"> </w:t>
      </w:r>
    </w:p>
    <w:p w14:paraId="55ABBAE7" w14:textId="2AF3362E" w:rsidR="00CB101C" w:rsidRDefault="00CB101C" w:rsidP="00DE0A27">
      <w:pPr>
        <w:pStyle w:val="a3"/>
      </w:pPr>
    </w:p>
    <w:p w14:paraId="3B7C03B0" w14:textId="786F165C" w:rsidR="00DE0A27" w:rsidRDefault="00DE0A27" w:rsidP="00345D06">
      <w:pPr>
        <w:pStyle w:val="a3"/>
        <w:numPr>
          <w:ilvl w:val="0"/>
          <w:numId w:val="10"/>
        </w:numPr>
      </w:pPr>
      <w:r>
        <w:rPr>
          <w:rFonts w:hint="eastAsia"/>
        </w:rPr>
        <w:t>좀 전에 변경한 Background 설정값은 물론이고 강조색,</w:t>
      </w:r>
      <w:r>
        <w:t xml:space="preserve"> </w:t>
      </w:r>
      <w:r>
        <w:rPr>
          <w:rFonts w:hint="eastAsia"/>
        </w:rPr>
        <w:t>고대비 설정, 디바이스 방향,</w:t>
      </w:r>
      <w:r>
        <w:t xml:space="preserve"> </w:t>
      </w:r>
      <w:r>
        <w:rPr>
          <w:rFonts w:hint="eastAsia"/>
        </w:rPr>
        <w:t>스크린사이즈등을 아래와 같이 Device</w:t>
      </w:r>
      <w:r>
        <w:t xml:space="preserve"> </w:t>
      </w:r>
      <w:r>
        <w:rPr>
          <w:rFonts w:hint="eastAsia"/>
        </w:rPr>
        <w:t>창에서도 변경할 수 있습니다.</w:t>
      </w:r>
    </w:p>
    <w:p w14:paraId="5C66D842" w14:textId="70833703" w:rsidR="00DE0A27" w:rsidRDefault="00DE0A27" w:rsidP="00DE0A27">
      <w:pPr>
        <w:pStyle w:val="a3"/>
      </w:pPr>
      <w:r>
        <w:rPr>
          <w:noProof/>
        </w:rPr>
        <w:drawing>
          <wp:inline distT="0" distB="0" distL="0" distR="0" wp14:anchorId="74E26287" wp14:editId="2BEAB960">
            <wp:extent cx="2433754" cy="2771775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7329" cy="278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B49F" w14:textId="0C6575B7" w:rsidR="00DE0A27" w:rsidRDefault="00DE0A27" w:rsidP="00345D06">
      <w:pPr>
        <w:pStyle w:val="a3"/>
        <w:numPr>
          <w:ilvl w:val="0"/>
          <w:numId w:val="10"/>
        </w:numPr>
      </w:pPr>
      <w:r w:rsidRPr="00DE0A27">
        <w:rPr>
          <w:rFonts w:hint="eastAsia"/>
        </w:rPr>
        <w:t>텍스트</w:t>
      </w:r>
      <w:r>
        <w:rPr>
          <w:rFonts w:hint="eastAsia"/>
        </w:rPr>
        <w:t xml:space="preserve"> </w:t>
      </w:r>
      <w:r w:rsidRPr="00DE0A27">
        <w:rPr>
          <w:rFonts w:hint="eastAsia"/>
        </w:rPr>
        <w:t>편집기에서</w:t>
      </w:r>
      <w:r>
        <w:rPr>
          <w:rFonts w:hint="eastAsia"/>
          <w:b/>
        </w:rPr>
        <w:t xml:space="preserve"> </w:t>
      </w:r>
      <w:r w:rsidRPr="00D86DE1">
        <w:rPr>
          <w:b/>
        </w:rPr>
        <w:t>Foreground=”White”</w:t>
      </w:r>
      <w:r>
        <w:rPr>
          <w:b/>
        </w:rPr>
        <w:t xml:space="preserve"> </w:t>
      </w:r>
      <w:r w:rsidRPr="00DE0A27">
        <w:rPr>
          <w:rFonts w:hint="eastAsia"/>
        </w:rPr>
        <w:t>부분을 삭제합니다.</w:t>
      </w:r>
    </w:p>
    <w:p w14:paraId="4F725CED" w14:textId="62600857" w:rsidR="00DE0A27" w:rsidRDefault="00DE0A27" w:rsidP="00DE0A27">
      <w:pPr>
        <w:pStyle w:val="a3"/>
        <w:numPr>
          <w:ilvl w:val="0"/>
          <w:numId w:val="10"/>
        </w:numPr>
      </w:pPr>
      <w:r>
        <w:rPr>
          <w:rFonts w:hint="eastAsia"/>
        </w:rPr>
        <w:lastRenderedPageBreak/>
        <w:t xml:space="preserve">디자이너 편집기에서 </w:t>
      </w:r>
      <w:proofErr w:type="spellStart"/>
      <w:r>
        <w:t>InstructionsTextBlock</w:t>
      </w:r>
      <w:proofErr w:type="spellEnd"/>
      <w:r>
        <w:t xml:space="preserve"> (</w:t>
      </w:r>
      <w:r>
        <w:rPr>
          <w:rFonts w:hint="eastAsia"/>
        </w:rPr>
        <w:t>요리법 설명이 있는)</w:t>
      </w:r>
      <w:r>
        <w:t xml:space="preserve"> </w:t>
      </w:r>
      <w:r>
        <w:rPr>
          <w:rFonts w:hint="eastAsia"/>
        </w:rPr>
        <w:t xml:space="preserve">을 선택 후 마우스 우클릭 </w:t>
      </w:r>
      <w:r>
        <w:t xml:space="preserve">&gt; </w:t>
      </w:r>
      <w:r>
        <w:rPr>
          <w:rFonts w:hint="eastAsia"/>
        </w:rPr>
        <w:t xml:space="preserve">Edit Style &gt; </w:t>
      </w:r>
      <w:proofErr w:type="spellStart"/>
      <w:r>
        <w:t>ApplyResource</w:t>
      </w:r>
      <w:proofErr w:type="spellEnd"/>
      <w:r>
        <w:t xml:space="preserve"> </w:t>
      </w:r>
      <w:r>
        <w:rPr>
          <w:rFonts w:hint="eastAsia"/>
        </w:rPr>
        <w:t>의 순으로 선택하여 스타일을 변경해 봅니다.</w:t>
      </w:r>
      <w:r>
        <w:t xml:space="preserve"> </w:t>
      </w:r>
    </w:p>
    <w:p w14:paraId="447E0FCB" w14:textId="3FB7E341" w:rsidR="00DE0A27" w:rsidRDefault="00DE0A27" w:rsidP="00DE0A27">
      <w:r>
        <w:rPr>
          <w:rFonts w:hint="eastAsia"/>
        </w:rPr>
        <w:t xml:space="preserve">스타일들은 </w:t>
      </w:r>
      <w:r>
        <w:t xml:space="preserve">(e.g. </w:t>
      </w:r>
      <w:r w:rsidRPr="00DE0A27">
        <w:rPr>
          <w:color w:val="0000FF"/>
        </w:rPr>
        <w:t>{</w:t>
      </w:r>
      <w:proofErr w:type="spellStart"/>
      <w:r w:rsidRPr="00DE0A27">
        <w:rPr>
          <w:color w:val="A31515"/>
        </w:rPr>
        <w:t>StaticResource</w:t>
      </w:r>
      <w:proofErr w:type="spellEnd"/>
      <w:r w:rsidRPr="00DE0A27">
        <w:t> </w:t>
      </w:r>
      <w:proofErr w:type="spellStart"/>
      <w:r w:rsidRPr="00DE0A27">
        <w:t>BodyTextBlockStyle</w:t>
      </w:r>
      <w:proofErr w:type="spellEnd"/>
      <w:proofErr w:type="gramStart"/>
      <w:r w:rsidRPr="00DE0A27">
        <w:rPr>
          <w:color w:val="0000FF"/>
        </w:rPr>
        <w:t>}</w:t>
      </w:r>
      <w:r>
        <w:rPr>
          <w:color w:val="0000FF"/>
        </w:rPr>
        <w:t xml:space="preserve"> )</w:t>
      </w:r>
      <w:proofErr w:type="gramEnd"/>
      <w:r w:rsidR="002C1661">
        <w:rPr>
          <w:color w:val="0000FF"/>
        </w:rPr>
        <w:t xml:space="preserve"> </w:t>
      </w:r>
      <w:r w:rsidR="002C1661" w:rsidRPr="002C1661">
        <w:rPr>
          <w:rFonts w:hint="eastAsia"/>
        </w:rPr>
        <w:t>텍스트 편집기에서 마우스 우클릭</w:t>
      </w:r>
      <w:r w:rsidR="002C1661">
        <w:rPr>
          <w:rFonts w:hint="eastAsia"/>
        </w:rPr>
        <w:t>하면 각각이 어떻게 정의되어 있는지를 볼 수 있습니다.</w:t>
      </w:r>
      <w:r w:rsidR="002C1661">
        <w:t xml:space="preserve"> </w:t>
      </w:r>
      <w:r w:rsidR="002C1661">
        <w:rPr>
          <w:rFonts w:hint="eastAsia"/>
        </w:rPr>
        <w:t>또한 아래의 예제 코드와 같이 개발자가 자신만의 스타일을 생성하고,</w:t>
      </w:r>
      <w:r w:rsidR="002C1661">
        <w:t xml:space="preserve"> </w:t>
      </w:r>
      <w:proofErr w:type="spellStart"/>
      <w:r w:rsidR="002C1661">
        <w:t>BasedOn</w:t>
      </w:r>
      <w:proofErr w:type="spellEnd"/>
      <w:r w:rsidR="002C1661">
        <w:t xml:space="preserve"> </w:t>
      </w:r>
      <w:r w:rsidR="002C1661">
        <w:rPr>
          <w:rFonts w:hint="eastAsia"/>
        </w:rPr>
        <w:t xml:space="preserve">속성을 사용하여 상속받고 </w:t>
      </w:r>
      <w:proofErr w:type="spellStart"/>
      <w:r w:rsidR="002C1661">
        <w:rPr>
          <w:rFonts w:hint="eastAsia"/>
        </w:rPr>
        <w:t>오버라이드</w:t>
      </w:r>
      <w:proofErr w:type="spellEnd"/>
      <w:r w:rsidR="002C1661">
        <w:rPr>
          <w:rFonts w:hint="eastAsia"/>
        </w:rPr>
        <w:t xml:space="preserve"> </w:t>
      </w:r>
      <w:proofErr w:type="spellStart"/>
      <w:r w:rsidR="002C1661">
        <w:rPr>
          <w:rFonts w:hint="eastAsia"/>
        </w:rPr>
        <w:t>할수도</w:t>
      </w:r>
      <w:proofErr w:type="spellEnd"/>
      <w:r w:rsidR="002C1661">
        <w:rPr>
          <w:rFonts w:hint="eastAsia"/>
        </w:rPr>
        <w:t xml:space="preserve"> 있습니다.</w:t>
      </w:r>
    </w:p>
    <w:p w14:paraId="775B3E1A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proofErr w:type="gram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Key</w:t>
      </w:r>
      <w:proofErr w:type="gram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="BodyTextBlockStyle"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>TargetType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TextBlock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BasedOn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="{</w:t>
      </w:r>
      <w:proofErr w:type="spellStart"/>
      <w:r w:rsidRPr="00262D9F">
        <w:rPr>
          <w:rFonts w:ascii="Consolas" w:hAnsi="Consolas" w:cs="Consolas"/>
          <w:color w:val="A31515"/>
          <w:sz w:val="19"/>
          <w:szCs w:val="19"/>
          <w:highlight w:val="yellow"/>
        </w:rPr>
        <w:t>StaticResource</w:t>
      </w:r>
      <w:proofErr w:type="spellEnd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 xml:space="preserve"> </w:t>
      </w:r>
      <w:proofErr w:type="spellStart"/>
      <w:r w:rsidRPr="00262D9F">
        <w:rPr>
          <w:rFonts w:ascii="Consolas" w:hAnsi="Consolas" w:cs="Consolas"/>
          <w:color w:val="FF0000"/>
          <w:sz w:val="19"/>
          <w:szCs w:val="19"/>
          <w:highlight w:val="yellow"/>
        </w:rPr>
        <w:t>BaseTextBlockStyle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yellow"/>
        </w:rPr>
        <w:t>}"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26A57B9" w14:textId="77777777" w:rsidR="002C1661" w:rsidRPr="00262D9F" w:rsidRDefault="002C1661" w:rsidP="002C1661">
      <w:pPr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Setter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Property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LineHeight</w:t>
      </w:r>
      <w:proofErr w:type="spellEnd"/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 w:rsidRPr="00262D9F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Value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="24" /&gt;</w:t>
      </w:r>
    </w:p>
    <w:p w14:paraId="44B3F374" w14:textId="77777777" w:rsidR="002C1661" w:rsidRDefault="002C1661" w:rsidP="002C1661">
      <w:r w:rsidRPr="00262D9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262D9F">
        <w:rPr>
          <w:rFonts w:ascii="Consolas" w:hAnsi="Consolas" w:cs="Consolas"/>
          <w:color w:val="A31515"/>
          <w:sz w:val="19"/>
          <w:szCs w:val="19"/>
          <w:highlight w:val="white"/>
        </w:rPr>
        <w:t>Style</w:t>
      </w:r>
      <w:r w:rsidRPr="00262D9F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8C987FC" w14:textId="5162ACED" w:rsidR="002C1661" w:rsidRPr="002C1661" w:rsidRDefault="002C1661" w:rsidP="00DE0A27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커스텀</w:t>
      </w:r>
      <w:proofErr w:type="spellEnd"/>
      <w:r>
        <w:rPr>
          <w:rFonts w:hint="eastAsia"/>
        </w:rPr>
        <w:t xml:space="preserve"> 스타일들은 </w:t>
      </w:r>
      <w:proofErr w:type="spellStart"/>
      <w:r>
        <w:t>App.xaml</w:t>
      </w:r>
      <w:proofErr w:type="spellEnd"/>
      <w:r>
        <w:t xml:space="preserve"> </w:t>
      </w:r>
      <w:r>
        <w:rPr>
          <w:rFonts w:hint="eastAsia"/>
        </w:rPr>
        <w:t>파일에 넣을 수 있고,</w:t>
      </w:r>
      <w:r>
        <w:t xml:space="preserve"> </w:t>
      </w:r>
      <w:r>
        <w:rPr>
          <w:rFonts w:hint="eastAsia"/>
        </w:rPr>
        <w:t xml:space="preserve">새로운 </w:t>
      </w:r>
      <w:proofErr w:type="spellStart"/>
      <w:r>
        <w:t>xaml</w:t>
      </w:r>
      <w:proofErr w:type="spellEnd"/>
      <w:r>
        <w:t xml:space="preserve"> </w:t>
      </w:r>
      <w:r>
        <w:rPr>
          <w:rFonts w:hint="eastAsia"/>
        </w:rPr>
        <w:t xml:space="preserve">파일을 생성하여 </w:t>
      </w:r>
      <w:proofErr w:type="spellStart"/>
      <w:r>
        <w:rPr>
          <w:rFonts w:hint="eastAsia"/>
        </w:rPr>
        <w:t>넣을수도</w:t>
      </w:r>
      <w:proofErr w:type="spellEnd"/>
      <w:r>
        <w:rPr>
          <w:rFonts w:hint="eastAsia"/>
        </w:rPr>
        <w:t xml:space="preserve"> 있습니다.</w:t>
      </w:r>
      <w:r>
        <w:t xml:space="preserve"> </w:t>
      </w:r>
    </w:p>
    <w:p w14:paraId="4585A330" w14:textId="54E93473" w:rsidR="00345D06" w:rsidRPr="002F3F71" w:rsidRDefault="00345D06" w:rsidP="00DE0A27">
      <w:pPr>
        <w:ind w:left="400"/>
      </w:pPr>
    </w:p>
    <w:sectPr w:rsidR="00345D06" w:rsidRPr="002F3F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75B11"/>
    <w:multiLevelType w:val="hybridMultilevel"/>
    <w:tmpl w:val="CBA4EB6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B4A4621"/>
    <w:multiLevelType w:val="hybridMultilevel"/>
    <w:tmpl w:val="1DD25B72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464E78"/>
    <w:multiLevelType w:val="hybridMultilevel"/>
    <w:tmpl w:val="3AECDB2A"/>
    <w:lvl w:ilvl="0" w:tplc="0A3AA4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4587B03"/>
    <w:multiLevelType w:val="hybridMultilevel"/>
    <w:tmpl w:val="E4CC0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0BD584E"/>
    <w:multiLevelType w:val="hybridMultilevel"/>
    <w:tmpl w:val="C59C838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ED4317"/>
    <w:multiLevelType w:val="hybridMultilevel"/>
    <w:tmpl w:val="58004ED4"/>
    <w:lvl w:ilvl="0" w:tplc="0BCE4F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476D55E5"/>
    <w:multiLevelType w:val="hybridMultilevel"/>
    <w:tmpl w:val="EBFE00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4061F4"/>
    <w:multiLevelType w:val="hybridMultilevel"/>
    <w:tmpl w:val="F9446BA2"/>
    <w:lvl w:ilvl="0" w:tplc="C3EA7C5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847486E"/>
    <w:multiLevelType w:val="hybridMultilevel"/>
    <w:tmpl w:val="408A5042"/>
    <w:lvl w:ilvl="0" w:tplc="F84E58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C2A4736"/>
    <w:multiLevelType w:val="hybridMultilevel"/>
    <w:tmpl w:val="3DB81996"/>
    <w:lvl w:ilvl="0" w:tplc="04090019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D0A"/>
    <w:rsid w:val="00087CD7"/>
    <w:rsid w:val="00090733"/>
    <w:rsid w:val="000E170E"/>
    <w:rsid w:val="00136225"/>
    <w:rsid w:val="00145613"/>
    <w:rsid w:val="001506A9"/>
    <w:rsid w:val="001C4D0A"/>
    <w:rsid w:val="001F7BA6"/>
    <w:rsid w:val="002646CC"/>
    <w:rsid w:val="002C1661"/>
    <w:rsid w:val="002C5C3B"/>
    <w:rsid w:val="002F3F71"/>
    <w:rsid w:val="0031274E"/>
    <w:rsid w:val="00345D06"/>
    <w:rsid w:val="00371C22"/>
    <w:rsid w:val="00421FC8"/>
    <w:rsid w:val="004931C1"/>
    <w:rsid w:val="00497339"/>
    <w:rsid w:val="00591D49"/>
    <w:rsid w:val="00646AE3"/>
    <w:rsid w:val="00647699"/>
    <w:rsid w:val="006E7AC0"/>
    <w:rsid w:val="00714510"/>
    <w:rsid w:val="0074320D"/>
    <w:rsid w:val="007D61A0"/>
    <w:rsid w:val="00805251"/>
    <w:rsid w:val="009073CC"/>
    <w:rsid w:val="00971473"/>
    <w:rsid w:val="00976712"/>
    <w:rsid w:val="009B787C"/>
    <w:rsid w:val="00A8279B"/>
    <w:rsid w:val="00AA6B8A"/>
    <w:rsid w:val="00AD6484"/>
    <w:rsid w:val="00B218B4"/>
    <w:rsid w:val="00B56339"/>
    <w:rsid w:val="00B75150"/>
    <w:rsid w:val="00BF63DC"/>
    <w:rsid w:val="00C5102D"/>
    <w:rsid w:val="00CB101C"/>
    <w:rsid w:val="00CF7121"/>
    <w:rsid w:val="00D16A5A"/>
    <w:rsid w:val="00D2686A"/>
    <w:rsid w:val="00D42F70"/>
    <w:rsid w:val="00DE0A27"/>
    <w:rsid w:val="00DE40BC"/>
    <w:rsid w:val="00E23993"/>
    <w:rsid w:val="00E24655"/>
    <w:rsid w:val="00E578BE"/>
    <w:rsid w:val="00E70437"/>
    <w:rsid w:val="00EC7AF9"/>
    <w:rsid w:val="00F51158"/>
    <w:rsid w:val="00F81AC9"/>
    <w:rsid w:val="00FB3E1D"/>
    <w:rsid w:val="00FC1E75"/>
    <w:rsid w:val="00FD2836"/>
    <w:rsid w:val="00FD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3FA9F"/>
  <w15:chartTrackingRefBased/>
  <w15:docId w15:val="{7DAD4CE5-D5A7-406E-833F-2F4BD0D6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E1D"/>
  </w:style>
  <w:style w:type="paragraph" w:styleId="1">
    <w:name w:val="heading 1"/>
    <w:basedOn w:val="a"/>
    <w:next w:val="a"/>
    <w:link w:val="1Char"/>
    <w:uiPriority w:val="9"/>
    <w:qFormat/>
    <w:rsid w:val="00FB3E1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E1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B3E1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B3E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B3E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B3E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B3E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B3E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B3E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D0A"/>
    <w:pPr>
      <w:ind w:left="720"/>
      <w:contextualSpacing/>
    </w:pPr>
  </w:style>
  <w:style w:type="character" w:customStyle="1" w:styleId="1Char">
    <w:name w:val="제목 1 Char"/>
    <w:basedOn w:val="a0"/>
    <w:link w:val="1"/>
    <w:uiPriority w:val="9"/>
    <w:rsid w:val="00FB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FB3E1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FB3E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FB3E1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a5">
    <w:name w:val="Hyperlink"/>
    <w:basedOn w:val="a0"/>
    <w:uiPriority w:val="99"/>
    <w:unhideWhenUsed/>
    <w:rsid w:val="00FD283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FD28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FollowedHyperlink"/>
    <w:basedOn w:val="a0"/>
    <w:uiPriority w:val="99"/>
    <w:semiHidden/>
    <w:unhideWhenUsed/>
    <w:rsid w:val="00371C22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51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51158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7D61A0"/>
    <w:rPr>
      <w:sz w:val="18"/>
      <w:szCs w:val="18"/>
    </w:rPr>
  </w:style>
  <w:style w:type="paragraph" w:styleId="a9">
    <w:name w:val="annotation text"/>
    <w:basedOn w:val="a"/>
    <w:link w:val="Char0"/>
    <w:uiPriority w:val="99"/>
    <w:semiHidden/>
    <w:unhideWhenUsed/>
    <w:rsid w:val="007D61A0"/>
  </w:style>
  <w:style w:type="character" w:customStyle="1" w:styleId="Char0">
    <w:name w:val="메모 텍스트 Char"/>
    <w:basedOn w:val="a0"/>
    <w:link w:val="a9"/>
    <w:uiPriority w:val="99"/>
    <w:semiHidden/>
    <w:rsid w:val="007D61A0"/>
  </w:style>
  <w:style w:type="paragraph" w:styleId="aa">
    <w:name w:val="annotation subject"/>
    <w:basedOn w:val="a9"/>
    <w:next w:val="a9"/>
    <w:link w:val="Char1"/>
    <w:uiPriority w:val="99"/>
    <w:semiHidden/>
    <w:unhideWhenUsed/>
    <w:rsid w:val="007D61A0"/>
    <w:rPr>
      <w:b/>
      <w:bCs/>
    </w:rPr>
  </w:style>
  <w:style w:type="character" w:customStyle="1" w:styleId="Char1">
    <w:name w:val="메모 주제 Char"/>
    <w:basedOn w:val="Char0"/>
    <w:link w:val="aa"/>
    <w:uiPriority w:val="99"/>
    <w:semiHidden/>
    <w:rsid w:val="007D61A0"/>
    <w:rPr>
      <w:b/>
      <w:bCs/>
    </w:rPr>
  </w:style>
  <w:style w:type="paragraph" w:styleId="ab">
    <w:name w:val="Balloon Text"/>
    <w:basedOn w:val="a"/>
    <w:link w:val="Char2"/>
    <w:uiPriority w:val="99"/>
    <w:semiHidden/>
    <w:unhideWhenUsed/>
    <w:rsid w:val="007D61A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D61A0"/>
    <w:rPr>
      <w:rFonts w:asciiTheme="majorHAnsi" w:eastAsiaTheme="majorEastAsia" w:hAnsiTheme="majorHAnsi" w:cstheme="majorBidi"/>
      <w:sz w:val="18"/>
      <w:szCs w:val="18"/>
    </w:rPr>
  </w:style>
  <w:style w:type="character" w:customStyle="1" w:styleId="3Char">
    <w:name w:val="제목 3 Char"/>
    <w:basedOn w:val="a0"/>
    <w:link w:val="3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FB3E1D"/>
    <w:rPr>
      <w:rFonts w:asciiTheme="majorHAnsi" w:eastAsiaTheme="majorEastAsia" w:hAnsiTheme="majorHAnsi" w:cstheme="majorBidi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FB3E1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6Char">
    <w:name w:val="제목 6 Char"/>
    <w:basedOn w:val="a0"/>
    <w:link w:val="6"/>
    <w:uiPriority w:val="9"/>
    <w:semiHidden/>
    <w:rsid w:val="00FB3E1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7Char">
    <w:name w:val="제목 7 Char"/>
    <w:basedOn w:val="a0"/>
    <w:link w:val="7"/>
    <w:uiPriority w:val="9"/>
    <w:semiHidden/>
    <w:rsid w:val="00FB3E1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8Char">
    <w:name w:val="제목 8 Char"/>
    <w:basedOn w:val="a0"/>
    <w:link w:val="8"/>
    <w:uiPriority w:val="9"/>
    <w:semiHidden/>
    <w:rsid w:val="00FB3E1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9Char">
    <w:name w:val="제목 9 Char"/>
    <w:basedOn w:val="a0"/>
    <w:link w:val="9"/>
    <w:uiPriority w:val="9"/>
    <w:semiHidden/>
    <w:rsid w:val="00FB3E1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ac">
    <w:name w:val="caption"/>
    <w:basedOn w:val="a"/>
    <w:next w:val="a"/>
    <w:uiPriority w:val="35"/>
    <w:semiHidden/>
    <w:unhideWhenUsed/>
    <w:qFormat/>
    <w:rsid w:val="00FB3E1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d">
    <w:name w:val="Subtitle"/>
    <w:basedOn w:val="a"/>
    <w:next w:val="a"/>
    <w:link w:val="Char3"/>
    <w:uiPriority w:val="11"/>
    <w:qFormat/>
    <w:rsid w:val="00FB3E1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부제 Char"/>
    <w:basedOn w:val="a0"/>
    <w:link w:val="ad"/>
    <w:uiPriority w:val="11"/>
    <w:rsid w:val="00FB3E1D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trong"/>
    <w:basedOn w:val="a0"/>
    <w:uiPriority w:val="22"/>
    <w:qFormat/>
    <w:rsid w:val="00FB3E1D"/>
    <w:rPr>
      <w:b/>
      <w:bCs/>
    </w:rPr>
  </w:style>
  <w:style w:type="character" w:styleId="af">
    <w:name w:val="Emphasis"/>
    <w:basedOn w:val="a0"/>
    <w:uiPriority w:val="20"/>
    <w:qFormat/>
    <w:rsid w:val="00FB3E1D"/>
    <w:rPr>
      <w:i/>
      <w:iCs/>
    </w:rPr>
  </w:style>
  <w:style w:type="paragraph" w:styleId="af0">
    <w:name w:val="No Spacing"/>
    <w:uiPriority w:val="1"/>
    <w:qFormat/>
    <w:rsid w:val="00FB3E1D"/>
    <w:pPr>
      <w:spacing w:after="0" w:line="240" w:lineRule="auto"/>
    </w:pPr>
  </w:style>
  <w:style w:type="paragraph" w:styleId="af1">
    <w:name w:val="Quote"/>
    <w:basedOn w:val="a"/>
    <w:next w:val="a"/>
    <w:link w:val="Char4"/>
    <w:uiPriority w:val="29"/>
    <w:qFormat/>
    <w:rsid w:val="00FB3E1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1"/>
    <w:uiPriority w:val="29"/>
    <w:rsid w:val="00FB3E1D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Char5"/>
    <w:uiPriority w:val="30"/>
    <w:qFormat/>
    <w:rsid w:val="00FB3E1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har5">
    <w:name w:val="강한 인용 Char"/>
    <w:basedOn w:val="a0"/>
    <w:link w:val="af2"/>
    <w:uiPriority w:val="30"/>
    <w:rsid w:val="00FB3E1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3">
    <w:name w:val="Subtle Emphasis"/>
    <w:basedOn w:val="a0"/>
    <w:uiPriority w:val="19"/>
    <w:qFormat/>
    <w:rsid w:val="00FB3E1D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FB3E1D"/>
    <w:rPr>
      <w:b/>
      <w:bCs/>
      <w:i/>
      <w:iCs/>
    </w:rPr>
  </w:style>
  <w:style w:type="character" w:styleId="af5">
    <w:name w:val="Subtle Reference"/>
    <w:basedOn w:val="a0"/>
    <w:uiPriority w:val="31"/>
    <w:qFormat/>
    <w:rsid w:val="00FB3E1D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FB3E1D"/>
    <w:rPr>
      <w:b/>
      <w:bCs/>
      <w:smallCaps/>
      <w:spacing w:val="5"/>
      <w:u w:val="single"/>
    </w:rPr>
  </w:style>
  <w:style w:type="character" w:styleId="af7">
    <w:name w:val="Book Title"/>
    <w:basedOn w:val="a0"/>
    <w:uiPriority w:val="33"/>
    <w:qFormat/>
    <w:rsid w:val="00FB3E1D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FB3E1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4407</TotalTime>
  <Pages>12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Reagan Hwang</dc:creator>
  <cp:keywords/>
  <dc:description/>
  <cp:lastModifiedBy>Reagan Hwang</cp:lastModifiedBy>
  <cp:revision>20</cp:revision>
  <dcterms:created xsi:type="dcterms:W3CDTF">2014-04-29T08:18:00Z</dcterms:created>
  <dcterms:modified xsi:type="dcterms:W3CDTF">2014-05-28T09:13:00Z</dcterms:modified>
</cp:coreProperties>
</file>